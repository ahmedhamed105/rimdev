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588FB" w14:textId="77777777" w:rsidR="00000000" w:rsidRDefault="00723CE2" w:rsidP="00723CE2">
      <w:pPr>
        <w:pStyle w:val="Title1"/>
      </w:pPr>
      <w:r>
        <w:t>Tarmem Compnay</w:t>
      </w:r>
    </w:p>
    <w:p w14:paraId="3804CCBE" w14:textId="77777777" w:rsidR="00000000" w:rsidRDefault="00723CE2" w:rsidP="00723CE2">
      <w:pPr>
        <w:pStyle w:val="Title2"/>
      </w:pPr>
      <w:r>
        <w:t>RIMDEV Company</w:t>
      </w:r>
    </w:p>
    <w:p w14:paraId="2B2F5A69" w14:textId="77777777" w:rsidR="00000000" w:rsidRDefault="00185C9A">
      <w:pPr>
        <w:pStyle w:val="Title3"/>
      </w:pPr>
      <w:r>
        <w:fldChar w:fldCharType="begin"/>
      </w:r>
      <w:r>
        <w:instrText>tit</w:instrText>
      </w:r>
      <w:r>
        <w:instrText xml:space="preserve">le  \* mergeformat </w:instrText>
      </w:r>
      <w:r>
        <w:fldChar w:fldCharType="separate"/>
      </w:r>
      <w:r>
        <w:t>System Requirement</w:t>
      </w:r>
      <w:r>
        <w:fldChar w:fldCharType="end"/>
      </w:r>
    </w:p>
    <w:p w14:paraId="52AC2943" w14:textId="77777777" w:rsidR="00000000" w:rsidRDefault="007255ED" w:rsidP="007255ED">
      <w:pPr>
        <w:pStyle w:val="Title4"/>
      </w:pPr>
      <w:r>
        <w:t>Worker Application</w:t>
      </w:r>
    </w:p>
    <w:p w14:paraId="31B7D53E" w14:textId="77777777" w:rsidR="00000000" w:rsidRDefault="00185C9A">
      <w:pPr>
        <w:pStyle w:val="HeadingTOC"/>
      </w:pPr>
      <w:bookmarkStart w:id="0" w:name="_Toc497910946"/>
      <w:r>
        <w:lastRenderedPageBreak/>
        <w:t>TABLE OF CONTENTS</w:t>
      </w:r>
      <w:bookmarkEnd w:id="0"/>
    </w:p>
    <w:p w14:paraId="747C868F" w14:textId="77777777" w:rsidR="00000000" w:rsidRDefault="00185C9A">
      <w:pPr>
        <w:pStyle w:val="TOC1"/>
        <w:tabs>
          <w:tab w:val="left" w:pos="720"/>
        </w:tabs>
        <w:rPr>
          <w:noProof/>
        </w:rPr>
      </w:pPr>
      <w:r>
        <w:rPr>
          <w:rFonts w:ascii="Arial" w:hAnsi="Arial"/>
          <w:caps w:val="0"/>
          <w:sz w:val="28"/>
        </w:rPr>
        <w:fldChar w:fldCharType="begin"/>
      </w:r>
      <w:r>
        <w:rPr>
          <w:rFonts w:ascii="Arial" w:hAnsi="Arial"/>
          <w:caps w:val="0"/>
          <w:sz w:val="28"/>
        </w:rPr>
        <w:instrText xml:space="preserve"> TOC \o "1-2" \t "App1,1,App2,2,Doc control first,1,Doc control other,1,Preface 1,1,Preface 2,2" </w:instrText>
      </w:r>
      <w:r>
        <w:rPr>
          <w:rFonts w:ascii="Arial" w:hAnsi="Arial"/>
          <w:caps w:val="0"/>
          <w:sz w:val="28"/>
        </w:rPr>
        <w:fldChar w:fldCharType="separate"/>
      </w:r>
      <w:r>
        <w:rPr>
          <w:noProof/>
        </w:rPr>
        <w:t>0</w:t>
      </w:r>
      <w:r>
        <w:rPr>
          <w:noProof/>
        </w:rPr>
        <w:tab/>
        <w:t>Preface – please read first</w:t>
      </w:r>
      <w:r>
        <w:rPr>
          <w:noProof/>
        </w:rPr>
        <w:tab/>
      </w:r>
      <w:r>
        <w:rPr>
          <w:noProof/>
        </w:rPr>
        <w:fldChar w:fldCharType="begin"/>
      </w:r>
      <w:r>
        <w:rPr>
          <w:noProof/>
        </w:rPr>
        <w:instrText xml:space="preserve"> PAGEREF _Toc504527</w:instrText>
      </w:r>
      <w:r>
        <w:rPr>
          <w:noProof/>
        </w:rPr>
        <w:instrText xml:space="preserve">762 \h </w:instrText>
      </w:r>
      <w:r>
        <w:rPr>
          <w:noProof/>
        </w:rPr>
      </w:r>
      <w:r>
        <w:rPr>
          <w:noProof/>
        </w:rPr>
        <w:fldChar w:fldCharType="separate"/>
      </w:r>
      <w:r>
        <w:rPr>
          <w:noProof/>
        </w:rPr>
        <w:t>1</w:t>
      </w:r>
      <w:r>
        <w:rPr>
          <w:noProof/>
        </w:rPr>
        <w:fldChar w:fldCharType="end"/>
      </w:r>
    </w:p>
    <w:p w14:paraId="68431063" w14:textId="77777777" w:rsidR="00000000" w:rsidRDefault="00185C9A">
      <w:pPr>
        <w:pStyle w:val="TOC2"/>
        <w:tabs>
          <w:tab w:val="left" w:pos="720"/>
        </w:tabs>
        <w:rPr>
          <w:noProof/>
        </w:rPr>
      </w:pPr>
      <w:r>
        <w:rPr>
          <w:noProof/>
        </w:rPr>
        <w:t>0.1</w:t>
      </w:r>
      <w:r>
        <w:rPr>
          <w:noProof/>
        </w:rPr>
        <w:tab/>
        <w:t>Purpose of this document</w:t>
      </w:r>
      <w:r>
        <w:rPr>
          <w:noProof/>
        </w:rPr>
        <w:tab/>
      </w:r>
      <w:r>
        <w:rPr>
          <w:noProof/>
        </w:rPr>
        <w:fldChar w:fldCharType="begin"/>
      </w:r>
      <w:r>
        <w:rPr>
          <w:noProof/>
        </w:rPr>
        <w:instrText xml:space="preserve"> PAGEREF _Toc504527763 \h </w:instrText>
      </w:r>
      <w:r>
        <w:rPr>
          <w:noProof/>
        </w:rPr>
      </w:r>
      <w:r>
        <w:rPr>
          <w:noProof/>
        </w:rPr>
        <w:fldChar w:fldCharType="separate"/>
      </w:r>
      <w:r>
        <w:rPr>
          <w:noProof/>
        </w:rPr>
        <w:t>1</w:t>
      </w:r>
      <w:r>
        <w:rPr>
          <w:noProof/>
        </w:rPr>
        <w:fldChar w:fldCharType="end"/>
      </w:r>
    </w:p>
    <w:p w14:paraId="6FD88A4B" w14:textId="77777777" w:rsidR="00000000" w:rsidRDefault="00185C9A">
      <w:pPr>
        <w:pStyle w:val="TOC2"/>
        <w:tabs>
          <w:tab w:val="left" w:pos="720"/>
        </w:tabs>
        <w:rPr>
          <w:noProof/>
        </w:rPr>
      </w:pPr>
      <w:r>
        <w:rPr>
          <w:noProof/>
        </w:rPr>
        <w:t>0.2</w:t>
      </w:r>
      <w:r>
        <w:rPr>
          <w:noProof/>
        </w:rPr>
        <w:tab/>
        <w:t>Use of this document</w:t>
      </w:r>
      <w:r>
        <w:rPr>
          <w:noProof/>
        </w:rPr>
        <w:tab/>
      </w:r>
      <w:r>
        <w:rPr>
          <w:noProof/>
        </w:rPr>
        <w:fldChar w:fldCharType="begin"/>
      </w:r>
      <w:r>
        <w:rPr>
          <w:noProof/>
        </w:rPr>
        <w:instrText xml:space="preserve"> PAGEREF _Toc504527764 \h </w:instrText>
      </w:r>
      <w:r>
        <w:rPr>
          <w:noProof/>
        </w:rPr>
      </w:r>
      <w:r>
        <w:rPr>
          <w:noProof/>
        </w:rPr>
        <w:fldChar w:fldCharType="separate"/>
      </w:r>
      <w:r>
        <w:rPr>
          <w:noProof/>
        </w:rPr>
        <w:t>1</w:t>
      </w:r>
      <w:r>
        <w:rPr>
          <w:noProof/>
        </w:rPr>
        <w:fldChar w:fldCharType="end"/>
      </w:r>
    </w:p>
    <w:p w14:paraId="613E4167" w14:textId="77777777" w:rsidR="00000000" w:rsidRDefault="00185C9A">
      <w:pPr>
        <w:pStyle w:val="TOC2"/>
        <w:tabs>
          <w:tab w:val="left" w:pos="720"/>
        </w:tabs>
        <w:rPr>
          <w:noProof/>
        </w:rPr>
      </w:pPr>
      <w:r>
        <w:rPr>
          <w:noProof/>
        </w:rPr>
        <w:t>0.3</w:t>
      </w:r>
      <w:r>
        <w:rPr>
          <w:noProof/>
        </w:rPr>
        <w:tab/>
        <w:t>Function of System Requirement document</w:t>
      </w:r>
      <w:r>
        <w:rPr>
          <w:noProof/>
        </w:rPr>
        <w:tab/>
      </w:r>
      <w:r>
        <w:rPr>
          <w:noProof/>
        </w:rPr>
        <w:fldChar w:fldCharType="begin"/>
      </w:r>
      <w:r>
        <w:rPr>
          <w:noProof/>
        </w:rPr>
        <w:instrText xml:space="preserve"> PAGEREF _Toc504527765 \h </w:instrText>
      </w:r>
      <w:r>
        <w:rPr>
          <w:noProof/>
        </w:rPr>
      </w:r>
      <w:r>
        <w:rPr>
          <w:noProof/>
        </w:rPr>
        <w:fldChar w:fldCharType="separate"/>
      </w:r>
      <w:r>
        <w:rPr>
          <w:noProof/>
        </w:rPr>
        <w:t>2</w:t>
      </w:r>
      <w:r>
        <w:rPr>
          <w:noProof/>
        </w:rPr>
        <w:fldChar w:fldCharType="end"/>
      </w:r>
    </w:p>
    <w:p w14:paraId="2C5FE476" w14:textId="77777777" w:rsidR="00000000" w:rsidRDefault="00185C9A">
      <w:pPr>
        <w:pStyle w:val="TOC2"/>
        <w:tabs>
          <w:tab w:val="left" w:pos="720"/>
        </w:tabs>
        <w:rPr>
          <w:noProof/>
        </w:rPr>
      </w:pPr>
      <w:r>
        <w:rPr>
          <w:noProof/>
        </w:rPr>
        <w:t>0.4</w:t>
      </w:r>
      <w:r>
        <w:rPr>
          <w:noProof/>
        </w:rPr>
        <w:tab/>
        <w:t>Related documents</w:t>
      </w:r>
      <w:r>
        <w:rPr>
          <w:noProof/>
        </w:rPr>
        <w:tab/>
      </w:r>
      <w:r>
        <w:rPr>
          <w:noProof/>
        </w:rPr>
        <w:fldChar w:fldCharType="begin"/>
      </w:r>
      <w:r>
        <w:rPr>
          <w:noProof/>
        </w:rPr>
        <w:instrText xml:space="preserve"> PAGEREF _Toc504527766 \h </w:instrText>
      </w:r>
      <w:r>
        <w:rPr>
          <w:noProof/>
        </w:rPr>
      </w:r>
      <w:r>
        <w:rPr>
          <w:noProof/>
        </w:rPr>
        <w:fldChar w:fldCharType="separate"/>
      </w:r>
      <w:r>
        <w:rPr>
          <w:noProof/>
        </w:rPr>
        <w:t>2</w:t>
      </w:r>
      <w:r>
        <w:rPr>
          <w:noProof/>
        </w:rPr>
        <w:fldChar w:fldCharType="end"/>
      </w:r>
    </w:p>
    <w:p w14:paraId="75CC46C0" w14:textId="77777777" w:rsidR="00000000" w:rsidRDefault="00185C9A">
      <w:pPr>
        <w:pStyle w:val="TOC2"/>
        <w:tabs>
          <w:tab w:val="left" w:pos="720"/>
        </w:tabs>
        <w:rPr>
          <w:noProof/>
        </w:rPr>
      </w:pPr>
      <w:r>
        <w:rPr>
          <w:noProof/>
        </w:rPr>
        <w:t>0.5</w:t>
      </w:r>
      <w:r>
        <w:rPr>
          <w:noProof/>
        </w:rPr>
        <w:tab/>
        <w:t>Production of System Requirement document</w:t>
      </w:r>
      <w:r>
        <w:rPr>
          <w:noProof/>
        </w:rPr>
        <w:tab/>
      </w:r>
      <w:r>
        <w:rPr>
          <w:noProof/>
        </w:rPr>
        <w:fldChar w:fldCharType="begin"/>
      </w:r>
      <w:r>
        <w:rPr>
          <w:noProof/>
        </w:rPr>
        <w:instrText xml:space="preserve"> PAGEREF _Toc504527767 \h </w:instrText>
      </w:r>
      <w:r>
        <w:rPr>
          <w:noProof/>
        </w:rPr>
      </w:r>
      <w:r>
        <w:rPr>
          <w:noProof/>
        </w:rPr>
        <w:fldChar w:fldCharType="separate"/>
      </w:r>
      <w:r>
        <w:rPr>
          <w:noProof/>
        </w:rPr>
        <w:t>3</w:t>
      </w:r>
      <w:r>
        <w:rPr>
          <w:noProof/>
        </w:rPr>
        <w:fldChar w:fldCharType="end"/>
      </w:r>
    </w:p>
    <w:p w14:paraId="38C32352" w14:textId="77777777" w:rsidR="00000000" w:rsidRDefault="00185C9A">
      <w:pPr>
        <w:pStyle w:val="TOC2"/>
        <w:tabs>
          <w:tab w:val="left" w:pos="720"/>
        </w:tabs>
        <w:rPr>
          <w:noProof/>
        </w:rPr>
      </w:pPr>
      <w:r>
        <w:rPr>
          <w:noProof/>
        </w:rPr>
        <w:t>0.6</w:t>
      </w:r>
      <w:r>
        <w:rPr>
          <w:noProof/>
        </w:rPr>
        <w:tab/>
        <w:t>Definitions, Acronyms and Abbreviations</w:t>
      </w:r>
      <w:r>
        <w:rPr>
          <w:noProof/>
        </w:rPr>
        <w:tab/>
      </w:r>
      <w:r>
        <w:rPr>
          <w:noProof/>
        </w:rPr>
        <w:fldChar w:fldCharType="begin"/>
      </w:r>
      <w:r>
        <w:rPr>
          <w:noProof/>
        </w:rPr>
        <w:instrText xml:space="preserve"> PAGEREF _Toc504527768 \h </w:instrText>
      </w:r>
      <w:r>
        <w:rPr>
          <w:noProof/>
        </w:rPr>
      </w:r>
      <w:r>
        <w:rPr>
          <w:noProof/>
        </w:rPr>
        <w:fldChar w:fldCharType="separate"/>
      </w:r>
      <w:r>
        <w:rPr>
          <w:noProof/>
        </w:rPr>
        <w:t>3</w:t>
      </w:r>
      <w:r>
        <w:rPr>
          <w:noProof/>
        </w:rPr>
        <w:fldChar w:fldCharType="end"/>
      </w:r>
    </w:p>
    <w:p w14:paraId="312EC619" w14:textId="77777777" w:rsidR="00000000" w:rsidRDefault="00185C9A">
      <w:pPr>
        <w:pStyle w:val="TOC1"/>
        <w:tabs>
          <w:tab w:val="left" w:pos="720"/>
        </w:tabs>
        <w:rPr>
          <w:noProof/>
        </w:rPr>
      </w:pPr>
      <w:r>
        <w:rPr>
          <w:noProof/>
        </w:rPr>
        <w:t>1</w:t>
      </w:r>
      <w:r>
        <w:rPr>
          <w:noProof/>
        </w:rPr>
        <w:tab/>
        <w:t>Introduction</w:t>
      </w:r>
      <w:r>
        <w:rPr>
          <w:noProof/>
        </w:rPr>
        <w:tab/>
      </w:r>
      <w:r>
        <w:rPr>
          <w:noProof/>
        </w:rPr>
        <w:fldChar w:fldCharType="begin"/>
      </w:r>
      <w:r>
        <w:rPr>
          <w:noProof/>
        </w:rPr>
        <w:instrText xml:space="preserve"> PAGEREF _Toc504527769 \h </w:instrText>
      </w:r>
      <w:r>
        <w:rPr>
          <w:noProof/>
        </w:rPr>
      </w:r>
      <w:r>
        <w:rPr>
          <w:noProof/>
        </w:rPr>
        <w:fldChar w:fldCharType="separate"/>
      </w:r>
      <w:r>
        <w:rPr>
          <w:noProof/>
        </w:rPr>
        <w:t>4</w:t>
      </w:r>
      <w:r>
        <w:rPr>
          <w:noProof/>
        </w:rPr>
        <w:fldChar w:fldCharType="end"/>
      </w:r>
    </w:p>
    <w:p w14:paraId="6A728798" w14:textId="77777777" w:rsidR="00000000" w:rsidRDefault="00185C9A">
      <w:pPr>
        <w:pStyle w:val="TOC2"/>
        <w:tabs>
          <w:tab w:val="left" w:pos="720"/>
        </w:tabs>
        <w:rPr>
          <w:noProof/>
        </w:rPr>
      </w:pPr>
      <w:r>
        <w:rPr>
          <w:noProof/>
        </w:rPr>
        <w:t>1.1</w:t>
      </w:r>
      <w:r>
        <w:rPr>
          <w:noProof/>
        </w:rPr>
        <w:tab/>
        <w:t>Purpose and scope of the document</w:t>
      </w:r>
      <w:r>
        <w:rPr>
          <w:noProof/>
        </w:rPr>
        <w:tab/>
      </w:r>
      <w:r>
        <w:rPr>
          <w:noProof/>
        </w:rPr>
        <w:fldChar w:fldCharType="begin"/>
      </w:r>
      <w:r>
        <w:rPr>
          <w:noProof/>
        </w:rPr>
        <w:instrText xml:space="preserve"> PAGEREF _To</w:instrText>
      </w:r>
      <w:r>
        <w:rPr>
          <w:noProof/>
        </w:rPr>
        <w:instrText xml:space="preserve">c504527770 \h </w:instrText>
      </w:r>
      <w:r>
        <w:rPr>
          <w:noProof/>
        </w:rPr>
      </w:r>
      <w:r>
        <w:rPr>
          <w:noProof/>
        </w:rPr>
        <w:fldChar w:fldCharType="separate"/>
      </w:r>
      <w:r>
        <w:rPr>
          <w:noProof/>
        </w:rPr>
        <w:t>4</w:t>
      </w:r>
      <w:r>
        <w:rPr>
          <w:noProof/>
        </w:rPr>
        <w:fldChar w:fldCharType="end"/>
      </w:r>
    </w:p>
    <w:p w14:paraId="46C8BC3E" w14:textId="77777777" w:rsidR="00000000" w:rsidRDefault="00185C9A">
      <w:pPr>
        <w:pStyle w:val="TOC2"/>
        <w:tabs>
          <w:tab w:val="left" w:pos="720"/>
        </w:tabs>
        <w:rPr>
          <w:noProof/>
        </w:rPr>
      </w:pPr>
      <w:r>
        <w:rPr>
          <w:noProof/>
        </w:rPr>
        <w:t>1.2</w:t>
      </w:r>
      <w:r>
        <w:rPr>
          <w:noProof/>
        </w:rPr>
        <w:tab/>
        <w:t>Overview</w:t>
      </w:r>
      <w:r>
        <w:rPr>
          <w:noProof/>
        </w:rPr>
        <w:tab/>
      </w:r>
      <w:r>
        <w:rPr>
          <w:noProof/>
        </w:rPr>
        <w:fldChar w:fldCharType="begin"/>
      </w:r>
      <w:r>
        <w:rPr>
          <w:noProof/>
        </w:rPr>
        <w:instrText xml:space="preserve"> PAGEREF _Toc504527771 \h </w:instrText>
      </w:r>
      <w:r>
        <w:rPr>
          <w:noProof/>
        </w:rPr>
      </w:r>
      <w:r>
        <w:rPr>
          <w:noProof/>
        </w:rPr>
        <w:fldChar w:fldCharType="separate"/>
      </w:r>
      <w:r>
        <w:rPr>
          <w:noProof/>
        </w:rPr>
        <w:t>4</w:t>
      </w:r>
      <w:r>
        <w:rPr>
          <w:noProof/>
        </w:rPr>
        <w:fldChar w:fldCharType="end"/>
      </w:r>
    </w:p>
    <w:p w14:paraId="1DEA7130" w14:textId="77777777" w:rsidR="00000000" w:rsidRDefault="00185C9A">
      <w:pPr>
        <w:pStyle w:val="TOC2"/>
        <w:tabs>
          <w:tab w:val="left" w:pos="720"/>
        </w:tabs>
        <w:rPr>
          <w:noProof/>
        </w:rPr>
      </w:pPr>
      <w:r>
        <w:rPr>
          <w:noProof/>
        </w:rPr>
        <w:t>1.3</w:t>
      </w:r>
      <w:r>
        <w:rPr>
          <w:noProof/>
        </w:rPr>
        <w:tab/>
        <w:t>References</w:t>
      </w:r>
      <w:r>
        <w:rPr>
          <w:noProof/>
        </w:rPr>
        <w:tab/>
      </w:r>
      <w:r>
        <w:rPr>
          <w:noProof/>
        </w:rPr>
        <w:fldChar w:fldCharType="begin"/>
      </w:r>
      <w:r>
        <w:rPr>
          <w:noProof/>
        </w:rPr>
        <w:instrText xml:space="preserve"> PAGEREF _Toc504527772 \h </w:instrText>
      </w:r>
      <w:r>
        <w:rPr>
          <w:noProof/>
        </w:rPr>
      </w:r>
      <w:r>
        <w:rPr>
          <w:noProof/>
        </w:rPr>
        <w:fldChar w:fldCharType="separate"/>
      </w:r>
      <w:r>
        <w:rPr>
          <w:noProof/>
        </w:rPr>
        <w:t>5</w:t>
      </w:r>
      <w:r>
        <w:rPr>
          <w:noProof/>
        </w:rPr>
        <w:fldChar w:fldCharType="end"/>
      </w:r>
    </w:p>
    <w:p w14:paraId="46051009" w14:textId="77777777" w:rsidR="00000000" w:rsidRDefault="00185C9A">
      <w:pPr>
        <w:pStyle w:val="TOC2"/>
        <w:tabs>
          <w:tab w:val="left" w:pos="720"/>
        </w:tabs>
        <w:rPr>
          <w:noProof/>
        </w:rPr>
      </w:pPr>
      <w:r>
        <w:rPr>
          <w:noProof/>
        </w:rPr>
        <w:t>1.4</w:t>
      </w:r>
      <w:r>
        <w:rPr>
          <w:noProof/>
        </w:rPr>
        <w:tab/>
        <w:t>Definitions, Acronyms and Abbreviations</w:t>
      </w:r>
      <w:r>
        <w:rPr>
          <w:noProof/>
        </w:rPr>
        <w:tab/>
      </w:r>
      <w:r>
        <w:rPr>
          <w:noProof/>
        </w:rPr>
        <w:fldChar w:fldCharType="begin"/>
      </w:r>
      <w:r>
        <w:rPr>
          <w:noProof/>
        </w:rPr>
        <w:instrText xml:space="preserve"> PAGEREF _Toc504527773 \h </w:instrText>
      </w:r>
      <w:r>
        <w:rPr>
          <w:noProof/>
        </w:rPr>
      </w:r>
      <w:r>
        <w:rPr>
          <w:noProof/>
        </w:rPr>
        <w:fldChar w:fldCharType="separate"/>
      </w:r>
      <w:r>
        <w:rPr>
          <w:noProof/>
        </w:rPr>
        <w:t>6</w:t>
      </w:r>
      <w:r>
        <w:rPr>
          <w:noProof/>
        </w:rPr>
        <w:fldChar w:fldCharType="end"/>
      </w:r>
    </w:p>
    <w:p w14:paraId="4B44FBB1" w14:textId="77777777" w:rsidR="00000000" w:rsidRDefault="00185C9A">
      <w:pPr>
        <w:pStyle w:val="TOC1"/>
        <w:tabs>
          <w:tab w:val="left" w:pos="720"/>
        </w:tabs>
        <w:rPr>
          <w:noProof/>
        </w:rPr>
      </w:pPr>
      <w:r>
        <w:rPr>
          <w:noProof/>
        </w:rPr>
        <w:t>2</w:t>
      </w:r>
      <w:r>
        <w:rPr>
          <w:noProof/>
        </w:rPr>
        <w:tab/>
        <w:t>Background</w:t>
      </w:r>
      <w:r>
        <w:rPr>
          <w:noProof/>
        </w:rPr>
        <w:tab/>
      </w:r>
      <w:r>
        <w:rPr>
          <w:noProof/>
        </w:rPr>
        <w:fldChar w:fldCharType="begin"/>
      </w:r>
      <w:r>
        <w:rPr>
          <w:noProof/>
        </w:rPr>
        <w:instrText xml:space="preserve"> PAGEREF _Toc504527774 \h </w:instrText>
      </w:r>
      <w:r>
        <w:rPr>
          <w:noProof/>
        </w:rPr>
      </w:r>
      <w:r>
        <w:rPr>
          <w:noProof/>
        </w:rPr>
        <w:fldChar w:fldCharType="separate"/>
      </w:r>
      <w:r>
        <w:rPr>
          <w:noProof/>
        </w:rPr>
        <w:t>7</w:t>
      </w:r>
      <w:r>
        <w:rPr>
          <w:noProof/>
        </w:rPr>
        <w:fldChar w:fldCharType="end"/>
      </w:r>
    </w:p>
    <w:p w14:paraId="307887A6" w14:textId="77777777" w:rsidR="00000000" w:rsidRDefault="00185C9A">
      <w:pPr>
        <w:pStyle w:val="TOC2"/>
        <w:tabs>
          <w:tab w:val="left" w:pos="720"/>
        </w:tabs>
        <w:rPr>
          <w:noProof/>
        </w:rPr>
      </w:pPr>
      <w:r>
        <w:rPr>
          <w:noProof/>
        </w:rPr>
        <w:t>2.1</w:t>
      </w:r>
      <w:r>
        <w:rPr>
          <w:noProof/>
        </w:rPr>
        <w:tab/>
        <w:t>Function and Purpose</w:t>
      </w:r>
      <w:r>
        <w:rPr>
          <w:noProof/>
        </w:rPr>
        <w:tab/>
      </w:r>
      <w:r>
        <w:rPr>
          <w:noProof/>
        </w:rPr>
        <w:fldChar w:fldCharType="begin"/>
      </w:r>
      <w:r>
        <w:rPr>
          <w:noProof/>
        </w:rPr>
        <w:instrText xml:space="preserve"> PAGEREF _Toc504527775 \h </w:instrText>
      </w:r>
      <w:r>
        <w:rPr>
          <w:noProof/>
        </w:rPr>
      </w:r>
      <w:r>
        <w:rPr>
          <w:noProof/>
        </w:rPr>
        <w:fldChar w:fldCharType="separate"/>
      </w:r>
      <w:r>
        <w:rPr>
          <w:noProof/>
        </w:rPr>
        <w:t>7</w:t>
      </w:r>
      <w:r>
        <w:rPr>
          <w:noProof/>
        </w:rPr>
        <w:fldChar w:fldCharType="end"/>
      </w:r>
    </w:p>
    <w:p w14:paraId="1AF8B6AF" w14:textId="77777777" w:rsidR="00000000" w:rsidRDefault="00185C9A">
      <w:pPr>
        <w:pStyle w:val="TOC2"/>
        <w:tabs>
          <w:tab w:val="left" w:pos="720"/>
        </w:tabs>
        <w:rPr>
          <w:noProof/>
        </w:rPr>
      </w:pPr>
      <w:r>
        <w:rPr>
          <w:noProof/>
        </w:rPr>
        <w:t>2.2</w:t>
      </w:r>
      <w:r>
        <w:rPr>
          <w:noProof/>
        </w:rPr>
        <w:tab/>
        <w:t>Environmental Considerations</w:t>
      </w:r>
      <w:r>
        <w:rPr>
          <w:noProof/>
        </w:rPr>
        <w:tab/>
      </w:r>
      <w:r>
        <w:rPr>
          <w:noProof/>
        </w:rPr>
        <w:fldChar w:fldCharType="begin"/>
      </w:r>
      <w:r>
        <w:rPr>
          <w:noProof/>
        </w:rPr>
        <w:instrText xml:space="preserve"> PAGEREF _Toc504527776 \h </w:instrText>
      </w:r>
      <w:r>
        <w:rPr>
          <w:noProof/>
        </w:rPr>
      </w:r>
      <w:r>
        <w:rPr>
          <w:noProof/>
        </w:rPr>
        <w:fldChar w:fldCharType="separate"/>
      </w:r>
      <w:r>
        <w:rPr>
          <w:noProof/>
        </w:rPr>
        <w:t>7</w:t>
      </w:r>
      <w:r>
        <w:rPr>
          <w:noProof/>
        </w:rPr>
        <w:fldChar w:fldCharType="end"/>
      </w:r>
    </w:p>
    <w:p w14:paraId="52852713" w14:textId="77777777" w:rsidR="00000000" w:rsidRDefault="00185C9A">
      <w:pPr>
        <w:pStyle w:val="TOC2"/>
        <w:tabs>
          <w:tab w:val="left" w:pos="720"/>
        </w:tabs>
        <w:rPr>
          <w:noProof/>
        </w:rPr>
      </w:pPr>
      <w:r>
        <w:rPr>
          <w:noProof/>
        </w:rPr>
        <w:t>2.3</w:t>
      </w:r>
      <w:r>
        <w:rPr>
          <w:noProof/>
        </w:rPr>
        <w:tab/>
        <w:t>Relation to Other Systems</w:t>
      </w:r>
      <w:r>
        <w:rPr>
          <w:noProof/>
        </w:rPr>
        <w:tab/>
      </w:r>
      <w:r>
        <w:rPr>
          <w:noProof/>
        </w:rPr>
        <w:fldChar w:fldCharType="begin"/>
      </w:r>
      <w:r>
        <w:rPr>
          <w:noProof/>
        </w:rPr>
        <w:instrText xml:space="preserve"> PAGEREF _Toc504527777 \h </w:instrText>
      </w:r>
      <w:r>
        <w:rPr>
          <w:noProof/>
        </w:rPr>
      </w:r>
      <w:r>
        <w:rPr>
          <w:noProof/>
        </w:rPr>
        <w:fldChar w:fldCharType="separate"/>
      </w:r>
      <w:r>
        <w:rPr>
          <w:noProof/>
        </w:rPr>
        <w:t>7</w:t>
      </w:r>
      <w:r>
        <w:rPr>
          <w:noProof/>
        </w:rPr>
        <w:fldChar w:fldCharType="end"/>
      </w:r>
    </w:p>
    <w:p w14:paraId="5938D307" w14:textId="77777777" w:rsidR="00000000" w:rsidRDefault="00185C9A">
      <w:pPr>
        <w:pStyle w:val="TOC2"/>
        <w:tabs>
          <w:tab w:val="left" w:pos="720"/>
        </w:tabs>
        <w:rPr>
          <w:noProof/>
        </w:rPr>
      </w:pPr>
      <w:r>
        <w:rPr>
          <w:noProof/>
        </w:rPr>
        <w:t>2.4</w:t>
      </w:r>
      <w:r>
        <w:rPr>
          <w:noProof/>
        </w:rPr>
        <w:tab/>
        <w:t>Model Description</w:t>
      </w:r>
      <w:r>
        <w:rPr>
          <w:noProof/>
        </w:rPr>
        <w:tab/>
      </w:r>
      <w:r>
        <w:rPr>
          <w:noProof/>
        </w:rPr>
        <w:fldChar w:fldCharType="begin"/>
      </w:r>
      <w:r>
        <w:rPr>
          <w:noProof/>
        </w:rPr>
        <w:instrText xml:space="preserve"> PAGEREF _Toc504527778 \h </w:instrText>
      </w:r>
      <w:r>
        <w:rPr>
          <w:noProof/>
        </w:rPr>
      </w:r>
      <w:r>
        <w:rPr>
          <w:noProof/>
        </w:rPr>
        <w:fldChar w:fldCharType="separate"/>
      </w:r>
      <w:r>
        <w:rPr>
          <w:noProof/>
        </w:rPr>
        <w:t>8</w:t>
      </w:r>
      <w:r>
        <w:rPr>
          <w:noProof/>
        </w:rPr>
        <w:fldChar w:fldCharType="end"/>
      </w:r>
    </w:p>
    <w:p w14:paraId="74048630" w14:textId="77777777" w:rsidR="00000000" w:rsidRDefault="00185C9A">
      <w:pPr>
        <w:pStyle w:val="TOC2"/>
        <w:tabs>
          <w:tab w:val="left" w:pos="720"/>
        </w:tabs>
        <w:rPr>
          <w:noProof/>
        </w:rPr>
      </w:pPr>
      <w:r>
        <w:rPr>
          <w:noProof/>
        </w:rPr>
        <w:t>2.5</w:t>
      </w:r>
      <w:r>
        <w:rPr>
          <w:noProof/>
        </w:rPr>
        <w:tab/>
        <w:t>Relationship to Other Projects</w:t>
      </w:r>
      <w:r>
        <w:rPr>
          <w:noProof/>
        </w:rPr>
        <w:tab/>
      </w:r>
      <w:r>
        <w:rPr>
          <w:noProof/>
        </w:rPr>
        <w:fldChar w:fldCharType="begin"/>
      </w:r>
      <w:r>
        <w:rPr>
          <w:noProof/>
        </w:rPr>
        <w:instrText xml:space="preserve"> PAGER</w:instrText>
      </w:r>
      <w:r>
        <w:rPr>
          <w:noProof/>
        </w:rPr>
        <w:instrText xml:space="preserve">EF _Toc504527779 \h </w:instrText>
      </w:r>
      <w:r>
        <w:rPr>
          <w:noProof/>
        </w:rPr>
      </w:r>
      <w:r>
        <w:rPr>
          <w:noProof/>
        </w:rPr>
        <w:fldChar w:fldCharType="separate"/>
      </w:r>
      <w:r>
        <w:rPr>
          <w:noProof/>
        </w:rPr>
        <w:t>8</w:t>
      </w:r>
      <w:r>
        <w:rPr>
          <w:noProof/>
        </w:rPr>
        <w:fldChar w:fldCharType="end"/>
      </w:r>
    </w:p>
    <w:p w14:paraId="6C9CC6B0" w14:textId="77777777" w:rsidR="00000000" w:rsidRDefault="00185C9A">
      <w:pPr>
        <w:pStyle w:val="TOC2"/>
        <w:tabs>
          <w:tab w:val="left" w:pos="720"/>
        </w:tabs>
        <w:rPr>
          <w:noProof/>
        </w:rPr>
      </w:pPr>
      <w:r>
        <w:rPr>
          <w:noProof/>
        </w:rPr>
        <w:t>2.6</w:t>
      </w:r>
      <w:r>
        <w:rPr>
          <w:noProof/>
        </w:rPr>
        <w:tab/>
        <w:t>General Constraints</w:t>
      </w:r>
      <w:r>
        <w:rPr>
          <w:noProof/>
        </w:rPr>
        <w:tab/>
      </w:r>
      <w:r>
        <w:rPr>
          <w:noProof/>
        </w:rPr>
        <w:fldChar w:fldCharType="begin"/>
      </w:r>
      <w:r>
        <w:rPr>
          <w:noProof/>
        </w:rPr>
        <w:instrText xml:space="preserve"> PAGEREF _Toc504527780 \h </w:instrText>
      </w:r>
      <w:r>
        <w:rPr>
          <w:noProof/>
        </w:rPr>
      </w:r>
      <w:r>
        <w:rPr>
          <w:noProof/>
        </w:rPr>
        <w:fldChar w:fldCharType="separate"/>
      </w:r>
      <w:r>
        <w:rPr>
          <w:noProof/>
        </w:rPr>
        <w:t>8</w:t>
      </w:r>
      <w:r>
        <w:rPr>
          <w:noProof/>
        </w:rPr>
        <w:fldChar w:fldCharType="end"/>
      </w:r>
    </w:p>
    <w:p w14:paraId="557F3377" w14:textId="77777777" w:rsidR="00000000" w:rsidRDefault="00185C9A">
      <w:pPr>
        <w:pStyle w:val="TOC1"/>
        <w:tabs>
          <w:tab w:val="left" w:pos="720"/>
        </w:tabs>
        <w:rPr>
          <w:noProof/>
        </w:rPr>
      </w:pPr>
      <w:r>
        <w:rPr>
          <w:noProof/>
        </w:rPr>
        <w:t>3</w:t>
      </w:r>
      <w:r>
        <w:rPr>
          <w:noProof/>
        </w:rPr>
        <w:tab/>
        <w:t>Specific Requirements</w:t>
      </w:r>
      <w:r>
        <w:rPr>
          <w:noProof/>
        </w:rPr>
        <w:tab/>
      </w:r>
      <w:r>
        <w:rPr>
          <w:noProof/>
        </w:rPr>
        <w:fldChar w:fldCharType="begin"/>
      </w:r>
      <w:r>
        <w:rPr>
          <w:noProof/>
        </w:rPr>
        <w:instrText xml:space="preserve"> PAGEREF _Toc504527781 \h </w:instrText>
      </w:r>
      <w:r>
        <w:rPr>
          <w:noProof/>
        </w:rPr>
      </w:r>
      <w:r>
        <w:rPr>
          <w:noProof/>
        </w:rPr>
        <w:fldChar w:fldCharType="separate"/>
      </w:r>
      <w:r>
        <w:rPr>
          <w:noProof/>
        </w:rPr>
        <w:t>10</w:t>
      </w:r>
      <w:r>
        <w:rPr>
          <w:noProof/>
        </w:rPr>
        <w:fldChar w:fldCharType="end"/>
      </w:r>
    </w:p>
    <w:p w14:paraId="0BE63ADE" w14:textId="77777777" w:rsidR="00000000" w:rsidRDefault="00185C9A">
      <w:pPr>
        <w:pStyle w:val="TOC2"/>
        <w:tabs>
          <w:tab w:val="left" w:pos="720"/>
        </w:tabs>
        <w:rPr>
          <w:noProof/>
        </w:rPr>
      </w:pPr>
      <w:r>
        <w:rPr>
          <w:noProof/>
        </w:rPr>
        <w:t>3.1</w:t>
      </w:r>
      <w:r>
        <w:rPr>
          <w:noProof/>
        </w:rPr>
        <w:tab/>
        <w:t>Overview</w:t>
      </w:r>
      <w:r>
        <w:rPr>
          <w:noProof/>
        </w:rPr>
        <w:tab/>
      </w:r>
      <w:r>
        <w:rPr>
          <w:noProof/>
        </w:rPr>
        <w:fldChar w:fldCharType="begin"/>
      </w:r>
      <w:r>
        <w:rPr>
          <w:noProof/>
        </w:rPr>
        <w:instrText xml:space="preserve"> PAGEREF _Toc504527782 \h </w:instrText>
      </w:r>
      <w:r>
        <w:rPr>
          <w:noProof/>
        </w:rPr>
      </w:r>
      <w:r>
        <w:rPr>
          <w:noProof/>
        </w:rPr>
        <w:fldChar w:fldCharType="separate"/>
      </w:r>
      <w:r>
        <w:rPr>
          <w:noProof/>
        </w:rPr>
        <w:t>10</w:t>
      </w:r>
      <w:r>
        <w:rPr>
          <w:noProof/>
        </w:rPr>
        <w:fldChar w:fldCharType="end"/>
      </w:r>
    </w:p>
    <w:p w14:paraId="1A6D19F0" w14:textId="77777777" w:rsidR="00000000" w:rsidRDefault="00185C9A">
      <w:pPr>
        <w:pStyle w:val="TOC2"/>
        <w:tabs>
          <w:tab w:val="left" w:pos="720"/>
        </w:tabs>
        <w:rPr>
          <w:noProof/>
        </w:rPr>
      </w:pPr>
      <w:r>
        <w:rPr>
          <w:noProof/>
        </w:rPr>
        <w:t>3.2</w:t>
      </w:r>
      <w:r>
        <w:rPr>
          <w:noProof/>
        </w:rPr>
        <w:tab/>
        <w:t>Detailed Requirements</w:t>
      </w:r>
      <w:r>
        <w:rPr>
          <w:noProof/>
        </w:rPr>
        <w:tab/>
      </w:r>
      <w:r>
        <w:rPr>
          <w:noProof/>
        </w:rPr>
        <w:fldChar w:fldCharType="begin"/>
      </w:r>
      <w:r>
        <w:rPr>
          <w:noProof/>
        </w:rPr>
        <w:instrText xml:space="preserve"> PAGEREF _Toc504527783 \h </w:instrText>
      </w:r>
      <w:r>
        <w:rPr>
          <w:noProof/>
        </w:rPr>
      </w:r>
      <w:r>
        <w:rPr>
          <w:noProof/>
        </w:rPr>
        <w:fldChar w:fldCharType="separate"/>
      </w:r>
      <w:r>
        <w:rPr>
          <w:noProof/>
        </w:rPr>
        <w:t>10</w:t>
      </w:r>
      <w:r>
        <w:rPr>
          <w:noProof/>
        </w:rPr>
        <w:fldChar w:fldCharType="end"/>
      </w:r>
    </w:p>
    <w:p w14:paraId="6688C402" w14:textId="77777777" w:rsidR="00000000" w:rsidRDefault="00185C9A">
      <w:pPr>
        <w:pStyle w:val="TOC2"/>
        <w:tabs>
          <w:tab w:val="left" w:pos="720"/>
        </w:tabs>
        <w:rPr>
          <w:noProof/>
        </w:rPr>
      </w:pPr>
      <w:r>
        <w:rPr>
          <w:noProof/>
        </w:rPr>
        <w:t>3.3</w:t>
      </w:r>
      <w:r>
        <w:rPr>
          <w:noProof/>
        </w:rPr>
        <w:tab/>
        <w:t>Pre-devel</w:t>
      </w:r>
      <w:r>
        <w:rPr>
          <w:noProof/>
        </w:rPr>
        <w:t>opment Services</w:t>
      </w:r>
      <w:r>
        <w:rPr>
          <w:noProof/>
        </w:rPr>
        <w:tab/>
      </w:r>
      <w:r>
        <w:rPr>
          <w:noProof/>
        </w:rPr>
        <w:fldChar w:fldCharType="begin"/>
      </w:r>
      <w:r>
        <w:rPr>
          <w:noProof/>
        </w:rPr>
        <w:instrText xml:space="preserve"> PAGEREF _Toc504527784 \h </w:instrText>
      </w:r>
      <w:r>
        <w:rPr>
          <w:noProof/>
        </w:rPr>
      </w:r>
      <w:r>
        <w:rPr>
          <w:noProof/>
        </w:rPr>
        <w:fldChar w:fldCharType="separate"/>
      </w:r>
      <w:r>
        <w:rPr>
          <w:noProof/>
        </w:rPr>
        <w:t>13</w:t>
      </w:r>
      <w:r>
        <w:rPr>
          <w:noProof/>
        </w:rPr>
        <w:fldChar w:fldCharType="end"/>
      </w:r>
    </w:p>
    <w:p w14:paraId="27D466EE" w14:textId="77777777" w:rsidR="00000000" w:rsidRDefault="00185C9A">
      <w:pPr>
        <w:pStyle w:val="TOC1"/>
        <w:tabs>
          <w:tab w:val="left" w:pos="720"/>
        </w:tabs>
        <w:rPr>
          <w:noProof/>
        </w:rPr>
      </w:pPr>
      <w:r>
        <w:rPr>
          <w:noProof/>
        </w:rPr>
        <w:t>4</w:t>
      </w:r>
      <w:r>
        <w:rPr>
          <w:noProof/>
        </w:rPr>
        <w:tab/>
        <w:t>Hardware Requirements</w:t>
      </w:r>
      <w:r>
        <w:rPr>
          <w:noProof/>
        </w:rPr>
        <w:tab/>
      </w:r>
      <w:r>
        <w:rPr>
          <w:noProof/>
        </w:rPr>
        <w:fldChar w:fldCharType="begin"/>
      </w:r>
      <w:r>
        <w:rPr>
          <w:noProof/>
        </w:rPr>
        <w:instrText xml:space="preserve"> PAGEREF _Toc504527785 \h </w:instrText>
      </w:r>
      <w:r>
        <w:rPr>
          <w:noProof/>
        </w:rPr>
      </w:r>
      <w:r>
        <w:rPr>
          <w:noProof/>
        </w:rPr>
        <w:fldChar w:fldCharType="separate"/>
      </w:r>
      <w:r>
        <w:rPr>
          <w:noProof/>
        </w:rPr>
        <w:t>14</w:t>
      </w:r>
      <w:r>
        <w:rPr>
          <w:noProof/>
        </w:rPr>
        <w:fldChar w:fldCharType="end"/>
      </w:r>
    </w:p>
    <w:p w14:paraId="1A7D8903" w14:textId="77777777" w:rsidR="00000000" w:rsidRDefault="00185C9A">
      <w:pPr>
        <w:pStyle w:val="TOC1"/>
        <w:tabs>
          <w:tab w:val="left" w:pos="720"/>
        </w:tabs>
        <w:rPr>
          <w:noProof/>
        </w:rPr>
      </w:pPr>
      <w:r>
        <w:rPr>
          <w:noProof/>
        </w:rPr>
        <w:t>5</w:t>
      </w:r>
      <w:r>
        <w:rPr>
          <w:noProof/>
        </w:rPr>
        <w:tab/>
        <w:t>Telecommunications Services</w:t>
      </w:r>
      <w:r>
        <w:rPr>
          <w:noProof/>
        </w:rPr>
        <w:tab/>
      </w:r>
      <w:r>
        <w:rPr>
          <w:noProof/>
        </w:rPr>
        <w:fldChar w:fldCharType="begin"/>
      </w:r>
      <w:r>
        <w:rPr>
          <w:noProof/>
        </w:rPr>
        <w:instrText xml:space="preserve"> PAGEREF _Toc504527786 \h </w:instrText>
      </w:r>
      <w:r>
        <w:rPr>
          <w:noProof/>
        </w:rPr>
      </w:r>
      <w:r>
        <w:rPr>
          <w:noProof/>
        </w:rPr>
        <w:fldChar w:fldCharType="separate"/>
      </w:r>
      <w:r>
        <w:rPr>
          <w:noProof/>
        </w:rPr>
        <w:t>15</w:t>
      </w:r>
      <w:r>
        <w:rPr>
          <w:noProof/>
        </w:rPr>
        <w:fldChar w:fldCharType="end"/>
      </w:r>
    </w:p>
    <w:p w14:paraId="5CFDF5AE" w14:textId="77777777" w:rsidR="00000000" w:rsidRDefault="00185C9A">
      <w:pPr>
        <w:pStyle w:val="TOC1"/>
        <w:tabs>
          <w:tab w:val="left" w:pos="720"/>
        </w:tabs>
        <w:rPr>
          <w:noProof/>
        </w:rPr>
      </w:pPr>
      <w:r>
        <w:rPr>
          <w:noProof/>
        </w:rPr>
        <w:t>6</w:t>
      </w:r>
      <w:r>
        <w:rPr>
          <w:noProof/>
        </w:rPr>
        <w:tab/>
        <w:t>System capability</w:t>
      </w:r>
      <w:r>
        <w:rPr>
          <w:noProof/>
        </w:rPr>
        <w:tab/>
      </w:r>
      <w:r>
        <w:rPr>
          <w:noProof/>
        </w:rPr>
        <w:fldChar w:fldCharType="begin"/>
      </w:r>
      <w:r>
        <w:rPr>
          <w:noProof/>
        </w:rPr>
        <w:instrText xml:space="preserve"> PAGEREF _Toc504527787 \h </w:instrText>
      </w:r>
      <w:r>
        <w:rPr>
          <w:noProof/>
        </w:rPr>
      </w:r>
      <w:r>
        <w:rPr>
          <w:noProof/>
        </w:rPr>
        <w:fldChar w:fldCharType="separate"/>
      </w:r>
      <w:r>
        <w:rPr>
          <w:noProof/>
        </w:rPr>
        <w:t>16</w:t>
      </w:r>
      <w:r>
        <w:rPr>
          <w:noProof/>
        </w:rPr>
        <w:fldChar w:fldCharType="end"/>
      </w:r>
    </w:p>
    <w:p w14:paraId="15C6F9E4" w14:textId="77777777" w:rsidR="00000000" w:rsidRDefault="00185C9A">
      <w:pPr>
        <w:pStyle w:val="TOC2"/>
        <w:tabs>
          <w:tab w:val="left" w:pos="720"/>
        </w:tabs>
        <w:rPr>
          <w:noProof/>
        </w:rPr>
      </w:pPr>
      <w:r>
        <w:rPr>
          <w:noProof/>
        </w:rPr>
        <w:t>6.1</w:t>
      </w:r>
      <w:r>
        <w:rPr>
          <w:noProof/>
        </w:rPr>
        <w:tab/>
        <w:t>Functional Requirements</w:t>
      </w:r>
      <w:r>
        <w:rPr>
          <w:noProof/>
        </w:rPr>
        <w:tab/>
      </w:r>
      <w:r>
        <w:rPr>
          <w:noProof/>
        </w:rPr>
        <w:fldChar w:fldCharType="begin"/>
      </w:r>
      <w:r>
        <w:rPr>
          <w:noProof/>
        </w:rPr>
        <w:instrText xml:space="preserve"> PAGE</w:instrText>
      </w:r>
      <w:r>
        <w:rPr>
          <w:noProof/>
        </w:rPr>
        <w:instrText xml:space="preserve">REF _Toc504527788 \h </w:instrText>
      </w:r>
      <w:r>
        <w:rPr>
          <w:noProof/>
        </w:rPr>
      </w:r>
      <w:r>
        <w:rPr>
          <w:noProof/>
        </w:rPr>
        <w:fldChar w:fldCharType="separate"/>
      </w:r>
      <w:r>
        <w:rPr>
          <w:noProof/>
        </w:rPr>
        <w:t>16</w:t>
      </w:r>
      <w:r>
        <w:rPr>
          <w:noProof/>
        </w:rPr>
        <w:fldChar w:fldCharType="end"/>
      </w:r>
    </w:p>
    <w:p w14:paraId="0D6D65F7" w14:textId="77777777" w:rsidR="00000000" w:rsidRDefault="00185C9A">
      <w:pPr>
        <w:pStyle w:val="TOC2"/>
        <w:tabs>
          <w:tab w:val="left" w:pos="720"/>
        </w:tabs>
        <w:rPr>
          <w:noProof/>
        </w:rPr>
      </w:pPr>
      <w:r>
        <w:rPr>
          <w:noProof/>
        </w:rPr>
        <w:t>6.2</w:t>
      </w:r>
      <w:r>
        <w:rPr>
          <w:noProof/>
        </w:rPr>
        <w:tab/>
        <w:t>Interface Requirements</w:t>
      </w:r>
      <w:r>
        <w:rPr>
          <w:noProof/>
        </w:rPr>
        <w:tab/>
      </w:r>
      <w:r>
        <w:rPr>
          <w:noProof/>
        </w:rPr>
        <w:fldChar w:fldCharType="begin"/>
      </w:r>
      <w:r>
        <w:rPr>
          <w:noProof/>
        </w:rPr>
        <w:instrText xml:space="preserve"> PAGEREF _Toc504527789 \h </w:instrText>
      </w:r>
      <w:r>
        <w:rPr>
          <w:noProof/>
        </w:rPr>
      </w:r>
      <w:r>
        <w:rPr>
          <w:noProof/>
        </w:rPr>
        <w:fldChar w:fldCharType="separate"/>
      </w:r>
      <w:r>
        <w:rPr>
          <w:noProof/>
        </w:rPr>
        <w:t>16</w:t>
      </w:r>
      <w:r>
        <w:rPr>
          <w:noProof/>
        </w:rPr>
        <w:fldChar w:fldCharType="end"/>
      </w:r>
    </w:p>
    <w:p w14:paraId="38ED68CE" w14:textId="77777777" w:rsidR="00000000" w:rsidRDefault="00185C9A">
      <w:pPr>
        <w:pStyle w:val="TOC2"/>
        <w:tabs>
          <w:tab w:val="left" w:pos="720"/>
        </w:tabs>
        <w:rPr>
          <w:noProof/>
        </w:rPr>
      </w:pPr>
      <w:r>
        <w:rPr>
          <w:noProof/>
        </w:rPr>
        <w:t>6.3</w:t>
      </w:r>
      <w:r>
        <w:rPr>
          <w:noProof/>
        </w:rPr>
        <w:tab/>
        <w:t>Operational Requirements</w:t>
      </w:r>
      <w:r>
        <w:rPr>
          <w:noProof/>
        </w:rPr>
        <w:tab/>
      </w:r>
      <w:r>
        <w:rPr>
          <w:noProof/>
        </w:rPr>
        <w:fldChar w:fldCharType="begin"/>
      </w:r>
      <w:r>
        <w:rPr>
          <w:noProof/>
        </w:rPr>
        <w:instrText xml:space="preserve"> PAGEREF _Toc504527790 \h </w:instrText>
      </w:r>
      <w:r>
        <w:rPr>
          <w:noProof/>
        </w:rPr>
      </w:r>
      <w:r>
        <w:rPr>
          <w:noProof/>
        </w:rPr>
        <w:fldChar w:fldCharType="separate"/>
      </w:r>
      <w:r>
        <w:rPr>
          <w:noProof/>
        </w:rPr>
        <w:t>16</w:t>
      </w:r>
      <w:r>
        <w:rPr>
          <w:noProof/>
        </w:rPr>
        <w:fldChar w:fldCharType="end"/>
      </w:r>
    </w:p>
    <w:p w14:paraId="06DA89E5" w14:textId="77777777" w:rsidR="00000000" w:rsidRDefault="00185C9A">
      <w:pPr>
        <w:pStyle w:val="TOC2"/>
        <w:tabs>
          <w:tab w:val="left" w:pos="720"/>
        </w:tabs>
        <w:rPr>
          <w:noProof/>
        </w:rPr>
      </w:pPr>
      <w:r>
        <w:rPr>
          <w:noProof/>
        </w:rPr>
        <w:t>6.4</w:t>
      </w:r>
      <w:r>
        <w:rPr>
          <w:noProof/>
        </w:rPr>
        <w:tab/>
        <w:t>Security Requirements</w:t>
      </w:r>
      <w:r>
        <w:rPr>
          <w:noProof/>
        </w:rPr>
        <w:tab/>
      </w:r>
      <w:r>
        <w:rPr>
          <w:noProof/>
        </w:rPr>
        <w:fldChar w:fldCharType="begin"/>
      </w:r>
      <w:r>
        <w:rPr>
          <w:noProof/>
        </w:rPr>
        <w:instrText xml:space="preserve"> PAGEREF _Toc504527791 \h </w:instrText>
      </w:r>
      <w:r>
        <w:rPr>
          <w:noProof/>
        </w:rPr>
      </w:r>
      <w:r>
        <w:rPr>
          <w:noProof/>
        </w:rPr>
        <w:fldChar w:fldCharType="separate"/>
      </w:r>
      <w:r>
        <w:rPr>
          <w:noProof/>
        </w:rPr>
        <w:t>16</w:t>
      </w:r>
      <w:r>
        <w:rPr>
          <w:noProof/>
        </w:rPr>
        <w:fldChar w:fldCharType="end"/>
      </w:r>
    </w:p>
    <w:p w14:paraId="08E8CE9E" w14:textId="77777777" w:rsidR="00000000" w:rsidRDefault="00185C9A">
      <w:pPr>
        <w:pStyle w:val="TOC2"/>
        <w:tabs>
          <w:tab w:val="left" w:pos="720"/>
        </w:tabs>
        <w:rPr>
          <w:noProof/>
        </w:rPr>
      </w:pPr>
      <w:r>
        <w:rPr>
          <w:noProof/>
        </w:rPr>
        <w:t>6.5</w:t>
      </w:r>
      <w:r>
        <w:rPr>
          <w:noProof/>
        </w:rPr>
        <w:tab/>
        <w:t>Safety Requirements</w:t>
      </w:r>
      <w:r>
        <w:rPr>
          <w:noProof/>
        </w:rPr>
        <w:tab/>
      </w:r>
      <w:r>
        <w:rPr>
          <w:noProof/>
        </w:rPr>
        <w:fldChar w:fldCharType="begin"/>
      </w:r>
      <w:r>
        <w:rPr>
          <w:noProof/>
        </w:rPr>
        <w:instrText xml:space="preserve"> PAGEREF _Toc504527792 </w:instrText>
      </w:r>
      <w:r>
        <w:rPr>
          <w:noProof/>
        </w:rPr>
        <w:instrText xml:space="preserve">\h </w:instrText>
      </w:r>
      <w:r>
        <w:rPr>
          <w:noProof/>
        </w:rPr>
      </w:r>
      <w:r>
        <w:rPr>
          <w:noProof/>
        </w:rPr>
        <w:fldChar w:fldCharType="separate"/>
      </w:r>
      <w:r>
        <w:rPr>
          <w:noProof/>
        </w:rPr>
        <w:t>17</w:t>
      </w:r>
      <w:r>
        <w:rPr>
          <w:noProof/>
        </w:rPr>
        <w:fldChar w:fldCharType="end"/>
      </w:r>
    </w:p>
    <w:p w14:paraId="664B2E41" w14:textId="77777777" w:rsidR="00000000" w:rsidRDefault="00185C9A">
      <w:pPr>
        <w:pStyle w:val="TOC2"/>
        <w:tabs>
          <w:tab w:val="left" w:pos="720"/>
        </w:tabs>
        <w:rPr>
          <w:noProof/>
        </w:rPr>
      </w:pPr>
      <w:r>
        <w:rPr>
          <w:noProof/>
        </w:rPr>
        <w:t>6.6</w:t>
      </w:r>
      <w:r>
        <w:rPr>
          <w:noProof/>
        </w:rPr>
        <w:tab/>
        <w:t>Quality Requirements</w:t>
      </w:r>
      <w:r>
        <w:rPr>
          <w:noProof/>
        </w:rPr>
        <w:tab/>
      </w:r>
      <w:r>
        <w:rPr>
          <w:noProof/>
        </w:rPr>
        <w:fldChar w:fldCharType="begin"/>
      </w:r>
      <w:r>
        <w:rPr>
          <w:noProof/>
        </w:rPr>
        <w:instrText xml:space="preserve"> PAGEREF _Toc504527793 \h </w:instrText>
      </w:r>
      <w:r>
        <w:rPr>
          <w:noProof/>
        </w:rPr>
      </w:r>
      <w:r>
        <w:rPr>
          <w:noProof/>
        </w:rPr>
        <w:fldChar w:fldCharType="separate"/>
      </w:r>
      <w:r>
        <w:rPr>
          <w:noProof/>
        </w:rPr>
        <w:t>17</w:t>
      </w:r>
      <w:r>
        <w:rPr>
          <w:noProof/>
        </w:rPr>
        <w:fldChar w:fldCharType="end"/>
      </w:r>
    </w:p>
    <w:p w14:paraId="6D3A6FEB" w14:textId="77777777" w:rsidR="00000000" w:rsidRDefault="00185C9A">
      <w:pPr>
        <w:pStyle w:val="TOC1"/>
        <w:tabs>
          <w:tab w:val="left" w:pos="720"/>
        </w:tabs>
        <w:rPr>
          <w:noProof/>
        </w:rPr>
      </w:pPr>
      <w:r>
        <w:rPr>
          <w:noProof/>
        </w:rPr>
        <w:t>7</w:t>
      </w:r>
      <w:r>
        <w:rPr>
          <w:noProof/>
        </w:rPr>
        <w:tab/>
        <w:t>System Management</w:t>
      </w:r>
      <w:r>
        <w:rPr>
          <w:noProof/>
        </w:rPr>
        <w:tab/>
      </w:r>
      <w:r>
        <w:rPr>
          <w:noProof/>
        </w:rPr>
        <w:fldChar w:fldCharType="begin"/>
      </w:r>
      <w:r>
        <w:rPr>
          <w:noProof/>
        </w:rPr>
        <w:instrText xml:space="preserve"> PAGEREF _Toc504527794 \h </w:instrText>
      </w:r>
      <w:r>
        <w:rPr>
          <w:noProof/>
        </w:rPr>
      </w:r>
      <w:r>
        <w:rPr>
          <w:noProof/>
        </w:rPr>
        <w:fldChar w:fldCharType="separate"/>
      </w:r>
      <w:r>
        <w:rPr>
          <w:noProof/>
        </w:rPr>
        <w:t>18</w:t>
      </w:r>
      <w:r>
        <w:rPr>
          <w:noProof/>
        </w:rPr>
        <w:fldChar w:fldCharType="end"/>
      </w:r>
    </w:p>
    <w:p w14:paraId="75E47152" w14:textId="77777777" w:rsidR="00000000" w:rsidRDefault="00185C9A">
      <w:pPr>
        <w:pStyle w:val="TOC2"/>
        <w:tabs>
          <w:tab w:val="left" w:pos="720"/>
        </w:tabs>
        <w:rPr>
          <w:noProof/>
        </w:rPr>
      </w:pPr>
      <w:r>
        <w:rPr>
          <w:noProof/>
        </w:rPr>
        <w:t>7.1</w:t>
      </w:r>
      <w:r>
        <w:rPr>
          <w:noProof/>
        </w:rPr>
        <w:tab/>
        <w:t>Installation Support</w:t>
      </w:r>
      <w:r>
        <w:rPr>
          <w:noProof/>
        </w:rPr>
        <w:tab/>
      </w:r>
      <w:r>
        <w:rPr>
          <w:noProof/>
        </w:rPr>
        <w:fldChar w:fldCharType="begin"/>
      </w:r>
      <w:r>
        <w:rPr>
          <w:noProof/>
        </w:rPr>
        <w:instrText xml:space="preserve"> PAGEREF _Toc504527795 \h </w:instrText>
      </w:r>
      <w:r>
        <w:rPr>
          <w:noProof/>
        </w:rPr>
      </w:r>
      <w:r>
        <w:rPr>
          <w:noProof/>
        </w:rPr>
        <w:fldChar w:fldCharType="separate"/>
      </w:r>
      <w:r>
        <w:rPr>
          <w:noProof/>
        </w:rPr>
        <w:t>18</w:t>
      </w:r>
      <w:r>
        <w:rPr>
          <w:noProof/>
        </w:rPr>
        <w:fldChar w:fldCharType="end"/>
      </w:r>
    </w:p>
    <w:p w14:paraId="57DC46CE" w14:textId="77777777" w:rsidR="00000000" w:rsidRDefault="00185C9A">
      <w:pPr>
        <w:pStyle w:val="TOC2"/>
        <w:tabs>
          <w:tab w:val="left" w:pos="720"/>
        </w:tabs>
        <w:rPr>
          <w:noProof/>
        </w:rPr>
      </w:pPr>
      <w:r>
        <w:rPr>
          <w:noProof/>
        </w:rPr>
        <w:t>7.2</w:t>
      </w:r>
      <w:r>
        <w:rPr>
          <w:noProof/>
        </w:rPr>
        <w:tab/>
        <w:t>Diagnostic Tools</w:t>
      </w:r>
      <w:r>
        <w:rPr>
          <w:noProof/>
        </w:rPr>
        <w:tab/>
      </w:r>
      <w:r>
        <w:rPr>
          <w:noProof/>
        </w:rPr>
        <w:fldChar w:fldCharType="begin"/>
      </w:r>
      <w:r>
        <w:rPr>
          <w:noProof/>
        </w:rPr>
        <w:instrText xml:space="preserve"> PAGEREF _Toc504527796 \h </w:instrText>
      </w:r>
      <w:r>
        <w:rPr>
          <w:noProof/>
        </w:rPr>
      </w:r>
      <w:r>
        <w:rPr>
          <w:noProof/>
        </w:rPr>
        <w:fldChar w:fldCharType="separate"/>
      </w:r>
      <w:r>
        <w:rPr>
          <w:noProof/>
        </w:rPr>
        <w:t>18</w:t>
      </w:r>
      <w:r>
        <w:rPr>
          <w:noProof/>
        </w:rPr>
        <w:fldChar w:fldCharType="end"/>
      </w:r>
    </w:p>
    <w:p w14:paraId="38953BF5" w14:textId="77777777" w:rsidR="00000000" w:rsidRDefault="00185C9A">
      <w:pPr>
        <w:pStyle w:val="TOC2"/>
        <w:tabs>
          <w:tab w:val="left" w:pos="720"/>
        </w:tabs>
        <w:rPr>
          <w:noProof/>
        </w:rPr>
      </w:pPr>
      <w:r>
        <w:rPr>
          <w:noProof/>
        </w:rPr>
        <w:t>7.3</w:t>
      </w:r>
      <w:r>
        <w:rPr>
          <w:noProof/>
        </w:rPr>
        <w:tab/>
        <w:t>Configuration Contro</w:t>
      </w:r>
      <w:r>
        <w:rPr>
          <w:noProof/>
        </w:rPr>
        <w:t>l, Release Control, Fault Reporting, etc.</w:t>
      </w:r>
      <w:r>
        <w:rPr>
          <w:noProof/>
        </w:rPr>
        <w:tab/>
      </w:r>
      <w:r>
        <w:rPr>
          <w:noProof/>
        </w:rPr>
        <w:fldChar w:fldCharType="begin"/>
      </w:r>
      <w:r>
        <w:rPr>
          <w:noProof/>
        </w:rPr>
        <w:instrText xml:space="preserve"> PAGEREF _Toc504527797 \h </w:instrText>
      </w:r>
      <w:r>
        <w:rPr>
          <w:noProof/>
        </w:rPr>
      </w:r>
      <w:r>
        <w:rPr>
          <w:noProof/>
        </w:rPr>
        <w:fldChar w:fldCharType="separate"/>
      </w:r>
      <w:r>
        <w:rPr>
          <w:noProof/>
        </w:rPr>
        <w:t>18</w:t>
      </w:r>
      <w:r>
        <w:rPr>
          <w:noProof/>
        </w:rPr>
        <w:fldChar w:fldCharType="end"/>
      </w:r>
    </w:p>
    <w:p w14:paraId="5029E7CA" w14:textId="77777777" w:rsidR="00000000" w:rsidRDefault="00185C9A">
      <w:pPr>
        <w:pStyle w:val="TOC2"/>
        <w:tabs>
          <w:tab w:val="left" w:pos="720"/>
        </w:tabs>
        <w:rPr>
          <w:noProof/>
        </w:rPr>
      </w:pPr>
      <w:r>
        <w:rPr>
          <w:noProof/>
        </w:rPr>
        <w:t>7.4</w:t>
      </w:r>
      <w:r>
        <w:rPr>
          <w:noProof/>
        </w:rPr>
        <w:tab/>
        <w:t>Instrumentation, Reporting and Accounting</w:t>
      </w:r>
      <w:r>
        <w:rPr>
          <w:noProof/>
        </w:rPr>
        <w:tab/>
      </w:r>
      <w:r>
        <w:rPr>
          <w:noProof/>
        </w:rPr>
        <w:fldChar w:fldCharType="begin"/>
      </w:r>
      <w:r>
        <w:rPr>
          <w:noProof/>
        </w:rPr>
        <w:instrText xml:space="preserve"> PAGEREF _Toc504527798 \h </w:instrText>
      </w:r>
      <w:r>
        <w:rPr>
          <w:noProof/>
        </w:rPr>
      </w:r>
      <w:r>
        <w:rPr>
          <w:noProof/>
        </w:rPr>
        <w:fldChar w:fldCharType="separate"/>
      </w:r>
      <w:r>
        <w:rPr>
          <w:noProof/>
        </w:rPr>
        <w:t>18</w:t>
      </w:r>
      <w:r>
        <w:rPr>
          <w:noProof/>
        </w:rPr>
        <w:fldChar w:fldCharType="end"/>
      </w:r>
    </w:p>
    <w:p w14:paraId="72AE1CA7" w14:textId="77777777" w:rsidR="00000000" w:rsidRDefault="00185C9A">
      <w:pPr>
        <w:pStyle w:val="TOC2"/>
        <w:tabs>
          <w:tab w:val="left" w:pos="720"/>
        </w:tabs>
        <w:rPr>
          <w:noProof/>
        </w:rPr>
      </w:pPr>
      <w:r>
        <w:rPr>
          <w:noProof/>
        </w:rPr>
        <w:t>7.5</w:t>
      </w:r>
      <w:r>
        <w:rPr>
          <w:noProof/>
        </w:rPr>
        <w:tab/>
        <w:t>Tuning</w:t>
      </w:r>
      <w:r>
        <w:rPr>
          <w:noProof/>
        </w:rPr>
        <w:tab/>
      </w:r>
      <w:r>
        <w:rPr>
          <w:noProof/>
        </w:rPr>
        <w:fldChar w:fldCharType="begin"/>
      </w:r>
      <w:r>
        <w:rPr>
          <w:noProof/>
        </w:rPr>
        <w:instrText xml:space="preserve"> PAGEREF _Toc504527799 \h </w:instrText>
      </w:r>
      <w:r>
        <w:rPr>
          <w:noProof/>
        </w:rPr>
      </w:r>
      <w:r>
        <w:rPr>
          <w:noProof/>
        </w:rPr>
        <w:fldChar w:fldCharType="separate"/>
      </w:r>
      <w:r>
        <w:rPr>
          <w:noProof/>
        </w:rPr>
        <w:t>18</w:t>
      </w:r>
      <w:r>
        <w:rPr>
          <w:noProof/>
        </w:rPr>
        <w:fldChar w:fldCharType="end"/>
      </w:r>
    </w:p>
    <w:p w14:paraId="1C8E1E91" w14:textId="77777777" w:rsidR="00000000" w:rsidRDefault="00185C9A">
      <w:pPr>
        <w:pStyle w:val="TOC2"/>
        <w:tabs>
          <w:tab w:val="left" w:pos="720"/>
        </w:tabs>
        <w:rPr>
          <w:noProof/>
        </w:rPr>
      </w:pPr>
      <w:r>
        <w:rPr>
          <w:noProof/>
        </w:rPr>
        <w:t>7.6</w:t>
      </w:r>
      <w:r>
        <w:rPr>
          <w:noProof/>
        </w:rPr>
        <w:tab/>
        <w:t>Back-up and Recovery</w:t>
      </w:r>
      <w:r>
        <w:rPr>
          <w:noProof/>
        </w:rPr>
        <w:tab/>
      </w:r>
      <w:r>
        <w:rPr>
          <w:noProof/>
        </w:rPr>
        <w:fldChar w:fldCharType="begin"/>
      </w:r>
      <w:r>
        <w:rPr>
          <w:noProof/>
        </w:rPr>
        <w:instrText xml:space="preserve"> PAGEREF _Toc504527800 \h </w:instrText>
      </w:r>
      <w:r>
        <w:rPr>
          <w:noProof/>
        </w:rPr>
      </w:r>
      <w:r>
        <w:rPr>
          <w:noProof/>
        </w:rPr>
        <w:fldChar w:fldCharType="separate"/>
      </w:r>
      <w:r>
        <w:rPr>
          <w:noProof/>
        </w:rPr>
        <w:t>19</w:t>
      </w:r>
      <w:r>
        <w:rPr>
          <w:noProof/>
        </w:rPr>
        <w:fldChar w:fldCharType="end"/>
      </w:r>
    </w:p>
    <w:p w14:paraId="133769BC" w14:textId="77777777" w:rsidR="00000000" w:rsidRDefault="00185C9A">
      <w:pPr>
        <w:pStyle w:val="TOC2"/>
        <w:tabs>
          <w:tab w:val="left" w:pos="720"/>
        </w:tabs>
        <w:rPr>
          <w:noProof/>
        </w:rPr>
      </w:pPr>
      <w:r>
        <w:rPr>
          <w:noProof/>
        </w:rPr>
        <w:t>7.7</w:t>
      </w:r>
      <w:r>
        <w:rPr>
          <w:noProof/>
        </w:rPr>
        <w:tab/>
        <w:t>Operational Control</w:t>
      </w:r>
      <w:r>
        <w:rPr>
          <w:noProof/>
        </w:rPr>
        <w:tab/>
      </w:r>
      <w:r>
        <w:rPr>
          <w:noProof/>
        </w:rPr>
        <w:fldChar w:fldCharType="begin"/>
      </w:r>
      <w:r>
        <w:rPr>
          <w:noProof/>
        </w:rPr>
        <w:instrText xml:space="preserve"> PAGEREF _Toc504527801 \h </w:instrText>
      </w:r>
      <w:r>
        <w:rPr>
          <w:noProof/>
        </w:rPr>
      </w:r>
      <w:r>
        <w:rPr>
          <w:noProof/>
        </w:rPr>
        <w:fldChar w:fldCharType="separate"/>
      </w:r>
      <w:r>
        <w:rPr>
          <w:noProof/>
        </w:rPr>
        <w:t>19</w:t>
      </w:r>
      <w:r>
        <w:rPr>
          <w:noProof/>
        </w:rPr>
        <w:fldChar w:fldCharType="end"/>
      </w:r>
    </w:p>
    <w:p w14:paraId="4FE00898" w14:textId="77777777" w:rsidR="00000000" w:rsidRDefault="00185C9A">
      <w:pPr>
        <w:pStyle w:val="TOC2"/>
        <w:tabs>
          <w:tab w:val="left" w:pos="720"/>
        </w:tabs>
        <w:rPr>
          <w:noProof/>
        </w:rPr>
      </w:pPr>
      <w:r>
        <w:rPr>
          <w:noProof/>
        </w:rPr>
        <w:t>7.8</w:t>
      </w:r>
      <w:r>
        <w:rPr>
          <w:noProof/>
        </w:rPr>
        <w:tab/>
        <w:t>Other Support Facilities and Tools</w:t>
      </w:r>
      <w:r>
        <w:rPr>
          <w:noProof/>
        </w:rPr>
        <w:tab/>
      </w:r>
      <w:r>
        <w:rPr>
          <w:noProof/>
        </w:rPr>
        <w:fldChar w:fldCharType="begin"/>
      </w:r>
      <w:r>
        <w:rPr>
          <w:noProof/>
        </w:rPr>
        <w:instrText xml:space="preserve"> PAGEREF _Toc504527802 \h </w:instrText>
      </w:r>
      <w:r>
        <w:rPr>
          <w:noProof/>
        </w:rPr>
      </w:r>
      <w:r>
        <w:rPr>
          <w:noProof/>
        </w:rPr>
        <w:fldChar w:fldCharType="separate"/>
      </w:r>
      <w:r>
        <w:rPr>
          <w:noProof/>
        </w:rPr>
        <w:t>19</w:t>
      </w:r>
      <w:r>
        <w:rPr>
          <w:noProof/>
        </w:rPr>
        <w:fldChar w:fldCharType="end"/>
      </w:r>
    </w:p>
    <w:p w14:paraId="60B68B01" w14:textId="77777777" w:rsidR="00000000" w:rsidRDefault="00185C9A">
      <w:pPr>
        <w:pStyle w:val="TOC1"/>
        <w:tabs>
          <w:tab w:val="left" w:pos="720"/>
        </w:tabs>
        <w:rPr>
          <w:noProof/>
        </w:rPr>
      </w:pPr>
      <w:r>
        <w:rPr>
          <w:noProof/>
        </w:rPr>
        <w:lastRenderedPageBreak/>
        <w:t>8</w:t>
      </w:r>
      <w:r>
        <w:rPr>
          <w:noProof/>
        </w:rPr>
        <w:tab/>
        <w:t>Operational Characteristics</w:t>
      </w:r>
      <w:r>
        <w:rPr>
          <w:noProof/>
        </w:rPr>
        <w:tab/>
      </w:r>
      <w:r>
        <w:rPr>
          <w:noProof/>
        </w:rPr>
        <w:fldChar w:fldCharType="begin"/>
      </w:r>
      <w:r>
        <w:rPr>
          <w:noProof/>
        </w:rPr>
        <w:instrText xml:space="preserve"> PAGEREF _Toc504527803 \h </w:instrText>
      </w:r>
      <w:r>
        <w:rPr>
          <w:noProof/>
        </w:rPr>
      </w:r>
      <w:r>
        <w:rPr>
          <w:noProof/>
        </w:rPr>
        <w:fldChar w:fldCharType="separate"/>
      </w:r>
      <w:r>
        <w:rPr>
          <w:noProof/>
        </w:rPr>
        <w:t>20</w:t>
      </w:r>
      <w:r>
        <w:rPr>
          <w:noProof/>
        </w:rPr>
        <w:fldChar w:fldCharType="end"/>
      </w:r>
    </w:p>
    <w:p w14:paraId="55FF92C2" w14:textId="77777777" w:rsidR="00000000" w:rsidRDefault="00185C9A">
      <w:pPr>
        <w:pStyle w:val="TOC2"/>
        <w:tabs>
          <w:tab w:val="left" w:pos="720"/>
        </w:tabs>
        <w:rPr>
          <w:noProof/>
        </w:rPr>
      </w:pPr>
      <w:r>
        <w:rPr>
          <w:noProof/>
        </w:rPr>
        <w:t>8.1</w:t>
      </w:r>
      <w:r>
        <w:rPr>
          <w:noProof/>
        </w:rPr>
        <w:tab/>
        <w:t>Capacity Requirements</w:t>
      </w:r>
      <w:r>
        <w:rPr>
          <w:noProof/>
        </w:rPr>
        <w:tab/>
      </w:r>
      <w:r>
        <w:rPr>
          <w:noProof/>
        </w:rPr>
        <w:fldChar w:fldCharType="begin"/>
      </w:r>
      <w:r>
        <w:rPr>
          <w:noProof/>
        </w:rPr>
        <w:instrText xml:space="preserve"> PAGEREF _Toc504527804 \h </w:instrText>
      </w:r>
      <w:r>
        <w:rPr>
          <w:noProof/>
        </w:rPr>
      </w:r>
      <w:r>
        <w:rPr>
          <w:noProof/>
        </w:rPr>
        <w:fldChar w:fldCharType="separate"/>
      </w:r>
      <w:r>
        <w:rPr>
          <w:noProof/>
        </w:rPr>
        <w:t>20</w:t>
      </w:r>
      <w:r>
        <w:rPr>
          <w:noProof/>
        </w:rPr>
        <w:fldChar w:fldCharType="end"/>
      </w:r>
    </w:p>
    <w:p w14:paraId="48ADFDCF" w14:textId="77777777" w:rsidR="00000000" w:rsidRDefault="00185C9A">
      <w:pPr>
        <w:pStyle w:val="TOC2"/>
        <w:tabs>
          <w:tab w:val="left" w:pos="720"/>
        </w:tabs>
        <w:rPr>
          <w:noProof/>
        </w:rPr>
      </w:pPr>
      <w:r>
        <w:rPr>
          <w:noProof/>
        </w:rPr>
        <w:t>8.2</w:t>
      </w:r>
      <w:r>
        <w:rPr>
          <w:noProof/>
        </w:rPr>
        <w:tab/>
        <w:t>P</w:t>
      </w:r>
      <w:r>
        <w:rPr>
          <w:noProof/>
        </w:rPr>
        <w:t>erformance Requirements</w:t>
      </w:r>
      <w:r>
        <w:rPr>
          <w:noProof/>
        </w:rPr>
        <w:tab/>
      </w:r>
      <w:r>
        <w:rPr>
          <w:noProof/>
        </w:rPr>
        <w:fldChar w:fldCharType="begin"/>
      </w:r>
      <w:r>
        <w:rPr>
          <w:noProof/>
        </w:rPr>
        <w:instrText xml:space="preserve"> PAGEREF _Toc504527805 \h </w:instrText>
      </w:r>
      <w:r>
        <w:rPr>
          <w:noProof/>
        </w:rPr>
      </w:r>
      <w:r>
        <w:rPr>
          <w:noProof/>
        </w:rPr>
        <w:fldChar w:fldCharType="separate"/>
      </w:r>
      <w:r>
        <w:rPr>
          <w:noProof/>
        </w:rPr>
        <w:t>20</w:t>
      </w:r>
      <w:r>
        <w:rPr>
          <w:noProof/>
        </w:rPr>
        <w:fldChar w:fldCharType="end"/>
      </w:r>
    </w:p>
    <w:p w14:paraId="55EEC62A" w14:textId="77777777" w:rsidR="00000000" w:rsidRDefault="00185C9A">
      <w:pPr>
        <w:pStyle w:val="TOC2"/>
        <w:tabs>
          <w:tab w:val="left" w:pos="720"/>
        </w:tabs>
        <w:rPr>
          <w:noProof/>
        </w:rPr>
      </w:pPr>
      <w:r>
        <w:rPr>
          <w:noProof/>
        </w:rPr>
        <w:t>8.3</w:t>
      </w:r>
      <w:r>
        <w:rPr>
          <w:noProof/>
        </w:rPr>
        <w:tab/>
        <w:t>Availability Requirements</w:t>
      </w:r>
      <w:r>
        <w:rPr>
          <w:noProof/>
        </w:rPr>
        <w:tab/>
      </w:r>
      <w:r>
        <w:rPr>
          <w:noProof/>
        </w:rPr>
        <w:fldChar w:fldCharType="begin"/>
      </w:r>
      <w:r>
        <w:rPr>
          <w:noProof/>
        </w:rPr>
        <w:instrText xml:space="preserve"> PAGEREF _Toc504527806 \h </w:instrText>
      </w:r>
      <w:r>
        <w:rPr>
          <w:noProof/>
        </w:rPr>
      </w:r>
      <w:r>
        <w:rPr>
          <w:noProof/>
        </w:rPr>
        <w:fldChar w:fldCharType="separate"/>
      </w:r>
      <w:r>
        <w:rPr>
          <w:noProof/>
        </w:rPr>
        <w:t>20</w:t>
      </w:r>
      <w:r>
        <w:rPr>
          <w:noProof/>
        </w:rPr>
        <w:fldChar w:fldCharType="end"/>
      </w:r>
    </w:p>
    <w:p w14:paraId="44351C8A" w14:textId="77777777" w:rsidR="00000000" w:rsidRDefault="00185C9A">
      <w:pPr>
        <w:pStyle w:val="TOC2"/>
        <w:tabs>
          <w:tab w:val="left" w:pos="720"/>
        </w:tabs>
        <w:rPr>
          <w:noProof/>
        </w:rPr>
      </w:pPr>
      <w:r>
        <w:rPr>
          <w:noProof/>
        </w:rPr>
        <w:t>8.4</w:t>
      </w:r>
      <w:r>
        <w:rPr>
          <w:noProof/>
        </w:rPr>
        <w:tab/>
        <w:t>Reliability Requirements</w:t>
      </w:r>
      <w:r>
        <w:rPr>
          <w:noProof/>
        </w:rPr>
        <w:tab/>
      </w:r>
      <w:r>
        <w:rPr>
          <w:noProof/>
        </w:rPr>
        <w:fldChar w:fldCharType="begin"/>
      </w:r>
      <w:r>
        <w:rPr>
          <w:noProof/>
        </w:rPr>
        <w:instrText xml:space="preserve"> PAGEREF _Toc504527807 \h </w:instrText>
      </w:r>
      <w:r>
        <w:rPr>
          <w:noProof/>
        </w:rPr>
      </w:r>
      <w:r>
        <w:rPr>
          <w:noProof/>
        </w:rPr>
        <w:fldChar w:fldCharType="separate"/>
      </w:r>
      <w:r>
        <w:rPr>
          <w:noProof/>
        </w:rPr>
        <w:t>21</w:t>
      </w:r>
      <w:r>
        <w:rPr>
          <w:noProof/>
        </w:rPr>
        <w:fldChar w:fldCharType="end"/>
      </w:r>
    </w:p>
    <w:p w14:paraId="4494A775" w14:textId="77777777" w:rsidR="00000000" w:rsidRDefault="00185C9A">
      <w:pPr>
        <w:pStyle w:val="TOC1"/>
        <w:tabs>
          <w:tab w:val="left" w:pos="720"/>
        </w:tabs>
        <w:rPr>
          <w:noProof/>
        </w:rPr>
      </w:pPr>
      <w:r>
        <w:rPr>
          <w:noProof/>
        </w:rPr>
        <w:t>9</w:t>
      </w:r>
      <w:r>
        <w:rPr>
          <w:noProof/>
        </w:rPr>
        <w:tab/>
        <w:t>System Architecture</w:t>
      </w:r>
      <w:r>
        <w:rPr>
          <w:noProof/>
        </w:rPr>
        <w:tab/>
      </w:r>
      <w:r>
        <w:rPr>
          <w:noProof/>
        </w:rPr>
        <w:fldChar w:fldCharType="begin"/>
      </w:r>
      <w:r>
        <w:rPr>
          <w:noProof/>
        </w:rPr>
        <w:instrText xml:space="preserve"> PAGEREF _Toc504527808 \h </w:instrText>
      </w:r>
      <w:r>
        <w:rPr>
          <w:noProof/>
        </w:rPr>
      </w:r>
      <w:r>
        <w:rPr>
          <w:noProof/>
        </w:rPr>
        <w:fldChar w:fldCharType="separate"/>
      </w:r>
      <w:r>
        <w:rPr>
          <w:noProof/>
        </w:rPr>
        <w:t>22</w:t>
      </w:r>
      <w:r>
        <w:rPr>
          <w:noProof/>
        </w:rPr>
        <w:fldChar w:fldCharType="end"/>
      </w:r>
    </w:p>
    <w:p w14:paraId="15E91EBB" w14:textId="77777777" w:rsidR="00000000" w:rsidRDefault="00185C9A">
      <w:pPr>
        <w:pStyle w:val="TOC2"/>
        <w:tabs>
          <w:tab w:val="left" w:pos="720"/>
        </w:tabs>
        <w:rPr>
          <w:noProof/>
        </w:rPr>
      </w:pPr>
      <w:r>
        <w:rPr>
          <w:noProof/>
        </w:rPr>
        <w:t>9.1</w:t>
      </w:r>
      <w:r>
        <w:rPr>
          <w:noProof/>
        </w:rPr>
        <w:tab/>
        <w:t>Maintainability</w:t>
      </w:r>
      <w:r>
        <w:rPr>
          <w:noProof/>
        </w:rPr>
        <w:t xml:space="preserve"> Requirements</w:t>
      </w:r>
      <w:r>
        <w:rPr>
          <w:noProof/>
        </w:rPr>
        <w:tab/>
      </w:r>
      <w:r>
        <w:rPr>
          <w:noProof/>
        </w:rPr>
        <w:fldChar w:fldCharType="begin"/>
      </w:r>
      <w:r>
        <w:rPr>
          <w:noProof/>
        </w:rPr>
        <w:instrText xml:space="preserve"> PAGEREF _Toc504527809 \h </w:instrText>
      </w:r>
      <w:r>
        <w:rPr>
          <w:noProof/>
        </w:rPr>
      </w:r>
      <w:r>
        <w:rPr>
          <w:noProof/>
        </w:rPr>
        <w:fldChar w:fldCharType="separate"/>
      </w:r>
      <w:r>
        <w:rPr>
          <w:noProof/>
        </w:rPr>
        <w:t>22</w:t>
      </w:r>
      <w:r>
        <w:rPr>
          <w:noProof/>
        </w:rPr>
        <w:fldChar w:fldCharType="end"/>
      </w:r>
    </w:p>
    <w:p w14:paraId="2B4C9CA3" w14:textId="77777777" w:rsidR="00000000" w:rsidRDefault="00185C9A">
      <w:pPr>
        <w:pStyle w:val="TOC2"/>
        <w:tabs>
          <w:tab w:val="left" w:pos="720"/>
        </w:tabs>
        <w:rPr>
          <w:noProof/>
        </w:rPr>
      </w:pPr>
      <w:r>
        <w:rPr>
          <w:noProof/>
        </w:rPr>
        <w:t>9.2</w:t>
      </w:r>
      <w:r>
        <w:rPr>
          <w:noProof/>
        </w:rPr>
        <w:tab/>
        <w:t>Portability Requirements</w:t>
      </w:r>
      <w:r>
        <w:rPr>
          <w:noProof/>
        </w:rPr>
        <w:tab/>
      </w:r>
      <w:r>
        <w:rPr>
          <w:noProof/>
        </w:rPr>
        <w:fldChar w:fldCharType="begin"/>
      </w:r>
      <w:r>
        <w:rPr>
          <w:noProof/>
        </w:rPr>
        <w:instrText xml:space="preserve"> PAGEREF _Toc504527810 \h </w:instrText>
      </w:r>
      <w:r>
        <w:rPr>
          <w:noProof/>
        </w:rPr>
      </w:r>
      <w:r>
        <w:rPr>
          <w:noProof/>
        </w:rPr>
        <w:fldChar w:fldCharType="separate"/>
      </w:r>
      <w:r>
        <w:rPr>
          <w:noProof/>
        </w:rPr>
        <w:t>22</w:t>
      </w:r>
      <w:r>
        <w:rPr>
          <w:noProof/>
        </w:rPr>
        <w:fldChar w:fldCharType="end"/>
      </w:r>
    </w:p>
    <w:p w14:paraId="3521F59A" w14:textId="77777777" w:rsidR="00000000" w:rsidRDefault="00185C9A">
      <w:pPr>
        <w:pStyle w:val="TOC2"/>
        <w:tabs>
          <w:tab w:val="left" w:pos="720"/>
        </w:tabs>
        <w:rPr>
          <w:noProof/>
        </w:rPr>
      </w:pPr>
      <w:r>
        <w:rPr>
          <w:noProof/>
        </w:rPr>
        <w:t>9.3</w:t>
      </w:r>
      <w:r>
        <w:rPr>
          <w:noProof/>
        </w:rPr>
        <w:tab/>
        <w:t>Prescribed Components</w:t>
      </w:r>
      <w:r>
        <w:rPr>
          <w:noProof/>
        </w:rPr>
        <w:tab/>
      </w:r>
      <w:r>
        <w:rPr>
          <w:noProof/>
        </w:rPr>
        <w:fldChar w:fldCharType="begin"/>
      </w:r>
      <w:r>
        <w:rPr>
          <w:noProof/>
        </w:rPr>
        <w:instrText xml:space="preserve"> PAGEREF _Toc504527811 \h </w:instrText>
      </w:r>
      <w:r>
        <w:rPr>
          <w:noProof/>
        </w:rPr>
      </w:r>
      <w:r>
        <w:rPr>
          <w:noProof/>
        </w:rPr>
        <w:fldChar w:fldCharType="separate"/>
      </w:r>
      <w:r>
        <w:rPr>
          <w:noProof/>
        </w:rPr>
        <w:t>22</w:t>
      </w:r>
      <w:r>
        <w:rPr>
          <w:noProof/>
        </w:rPr>
        <w:fldChar w:fldCharType="end"/>
      </w:r>
    </w:p>
    <w:p w14:paraId="72D7ED5C" w14:textId="77777777" w:rsidR="00000000" w:rsidRDefault="00185C9A">
      <w:pPr>
        <w:pStyle w:val="TOC2"/>
        <w:tabs>
          <w:tab w:val="left" w:pos="720"/>
        </w:tabs>
        <w:rPr>
          <w:noProof/>
        </w:rPr>
      </w:pPr>
      <w:r>
        <w:rPr>
          <w:noProof/>
        </w:rPr>
        <w:t>9.4</w:t>
      </w:r>
      <w:r>
        <w:rPr>
          <w:noProof/>
        </w:rPr>
        <w:tab/>
        <w:t>Software Constitution and Structure</w:t>
      </w:r>
      <w:r>
        <w:rPr>
          <w:noProof/>
        </w:rPr>
        <w:tab/>
      </w:r>
      <w:r>
        <w:rPr>
          <w:noProof/>
        </w:rPr>
        <w:fldChar w:fldCharType="begin"/>
      </w:r>
      <w:r>
        <w:rPr>
          <w:noProof/>
        </w:rPr>
        <w:instrText xml:space="preserve"> PAGEREF _Toc504527812 \h </w:instrText>
      </w:r>
      <w:r>
        <w:rPr>
          <w:noProof/>
        </w:rPr>
      </w:r>
      <w:r>
        <w:rPr>
          <w:noProof/>
        </w:rPr>
        <w:fldChar w:fldCharType="separate"/>
      </w:r>
      <w:r>
        <w:rPr>
          <w:noProof/>
        </w:rPr>
        <w:t>22</w:t>
      </w:r>
      <w:r>
        <w:rPr>
          <w:noProof/>
        </w:rPr>
        <w:fldChar w:fldCharType="end"/>
      </w:r>
    </w:p>
    <w:p w14:paraId="60B9C926" w14:textId="77777777" w:rsidR="00000000" w:rsidRDefault="00185C9A">
      <w:pPr>
        <w:pStyle w:val="TOC1"/>
        <w:tabs>
          <w:tab w:val="left" w:pos="720"/>
        </w:tabs>
        <w:rPr>
          <w:noProof/>
        </w:rPr>
      </w:pPr>
      <w:r>
        <w:rPr>
          <w:noProof/>
        </w:rPr>
        <w:t>10</w:t>
      </w:r>
      <w:r>
        <w:rPr>
          <w:noProof/>
        </w:rPr>
        <w:tab/>
        <w:t>Documentatio</w:t>
      </w:r>
      <w:r>
        <w:rPr>
          <w:noProof/>
        </w:rPr>
        <w:t>n</w:t>
      </w:r>
      <w:r>
        <w:rPr>
          <w:noProof/>
        </w:rPr>
        <w:tab/>
      </w:r>
      <w:r>
        <w:rPr>
          <w:noProof/>
        </w:rPr>
        <w:fldChar w:fldCharType="begin"/>
      </w:r>
      <w:r>
        <w:rPr>
          <w:noProof/>
        </w:rPr>
        <w:instrText xml:space="preserve"> PAGEREF _Toc504527813 \h </w:instrText>
      </w:r>
      <w:r>
        <w:rPr>
          <w:noProof/>
        </w:rPr>
      </w:r>
      <w:r>
        <w:rPr>
          <w:noProof/>
        </w:rPr>
        <w:fldChar w:fldCharType="separate"/>
      </w:r>
      <w:r>
        <w:rPr>
          <w:noProof/>
        </w:rPr>
        <w:t>23</w:t>
      </w:r>
      <w:r>
        <w:rPr>
          <w:noProof/>
        </w:rPr>
        <w:fldChar w:fldCharType="end"/>
      </w:r>
    </w:p>
    <w:p w14:paraId="526691D7" w14:textId="77777777" w:rsidR="00000000" w:rsidRDefault="00185C9A">
      <w:pPr>
        <w:pStyle w:val="TOC1"/>
        <w:tabs>
          <w:tab w:val="left" w:pos="720"/>
        </w:tabs>
        <w:rPr>
          <w:noProof/>
        </w:rPr>
      </w:pPr>
      <w:r>
        <w:rPr>
          <w:noProof/>
        </w:rPr>
        <w:t>11</w:t>
      </w:r>
      <w:r>
        <w:rPr>
          <w:noProof/>
        </w:rPr>
        <w:tab/>
        <w:t>Other Services</w:t>
      </w:r>
      <w:r>
        <w:rPr>
          <w:noProof/>
        </w:rPr>
        <w:tab/>
      </w:r>
      <w:r>
        <w:rPr>
          <w:noProof/>
        </w:rPr>
        <w:fldChar w:fldCharType="begin"/>
      </w:r>
      <w:r>
        <w:rPr>
          <w:noProof/>
        </w:rPr>
        <w:instrText xml:space="preserve"> PAGEREF _Toc504527814 \h </w:instrText>
      </w:r>
      <w:r>
        <w:rPr>
          <w:noProof/>
        </w:rPr>
      </w:r>
      <w:r>
        <w:rPr>
          <w:noProof/>
        </w:rPr>
        <w:fldChar w:fldCharType="separate"/>
      </w:r>
      <w:r>
        <w:rPr>
          <w:noProof/>
        </w:rPr>
        <w:t>24</w:t>
      </w:r>
      <w:r>
        <w:rPr>
          <w:noProof/>
        </w:rPr>
        <w:fldChar w:fldCharType="end"/>
      </w:r>
    </w:p>
    <w:p w14:paraId="43F5D98B" w14:textId="77777777" w:rsidR="00000000" w:rsidRDefault="00185C9A">
      <w:pPr>
        <w:pStyle w:val="TOC2"/>
        <w:tabs>
          <w:tab w:val="left" w:pos="1077"/>
        </w:tabs>
        <w:rPr>
          <w:noProof/>
        </w:rPr>
      </w:pPr>
      <w:r>
        <w:rPr>
          <w:noProof/>
        </w:rPr>
        <w:t>11.1</w:t>
      </w:r>
      <w:r>
        <w:rPr>
          <w:noProof/>
        </w:rPr>
        <w:tab/>
        <w:t>Training</w:t>
      </w:r>
      <w:r>
        <w:rPr>
          <w:noProof/>
        </w:rPr>
        <w:tab/>
      </w:r>
      <w:r>
        <w:rPr>
          <w:noProof/>
        </w:rPr>
        <w:fldChar w:fldCharType="begin"/>
      </w:r>
      <w:r>
        <w:rPr>
          <w:noProof/>
        </w:rPr>
        <w:instrText xml:space="preserve"> PAGEREF _Toc504527815 \h </w:instrText>
      </w:r>
      <w:r>
        <w:rPr>
          <w:noProof/>
        </w:rPr>
      </w:r>
      <w:r>
        <w:rPr>
          <w:noProof/>
        </w:rPr>
        <w:fldChar w:fldCharType="separate"/>
      </w:r>
      <w:r>
        <w:rPr>
          <w:noProof/>
        </w:rPr>
        <w:t>24</w:t>
      </w:r>
      <w:r>
        <w:rPr>
          <w:noProof/>
        </w:rPr>
        <w:fldChar w:fldCharType="end"/>
      </w:r>
    </w:p>
    <w:p w14:paraId="49A78DAD" w14:textId="77777777" w:rsidR="00000000" w:rsidRDefault="00185C9A">
      <w:pPr>
        <w:pStyle w:val="TOC2"/>
        <w:tabs>
          <w:tab w:val="left" w:pos="1077"/>
        </w:tabs>
        <w:rPr>
          <w:noProof/>
        </w:rPr>
      </w:pPr>
      <w:r>
        <w:rPr>
          <w:noProof/>
        </w:rPr>
        <w:t>11.2</w:t>
      </w:r>
      <w:r>
        <w:rPr>
          <w:noProof/>
        </w:rPr>
        <w:tab/>
        <w:t>Installation of Hardware and Software</w:t>
      </w:r>
      <w:r>
        <w:rPr>
          <w:noProof/>
        </w:rPr>
        <w:tab/>
      </w:r>
      <w:r>
        <w:rPr>
          <w:noProof/>
        </w:rPr>
        <w:fldChar w:fldCharType="begin"/>
      </w:r>
      <w:r>
        <w:rPr>
          <w:noProof/>
        </w:rPr>
        <w:instrText xml:space="preserve"> PAGEREF _Toc504527816 \h </w:instrText>
      </w:r>
      <w:r>
        <w:rPr>
          <w:noProof/>
        </w:rPr>
      </w:r>
      <w:r>
        <w:rPr>
          <w:noProof/>
        </w:rPr>
        <w:fldChar w:fldCharType="separate"/>
      </w:r>
      <w:r>
        <w:rPr>
          <w:noProof/>
        </w:rPr>
        <w:t>24</w:t>
      </w:r>
      <w:r>
        <w:rPr>
          <w:noProof/>
        </w:rPr>
        <w:fldChar w:fldCharType="end"/>
      </w:r>
    </w:p>
    <w:p w14:paraId="3BF2FA11" w14:textId="77777777" w:rsidR="00000000" w:rsidRDefault="00185C9A">
      <w:pPr>
        <w:pStyle w:val="TOC2"/>
        <w:tabs>
          <w:tab w:val="left" w:pos="1077"/>
        </w:tabs>
        <w:rPr>
          <w:noProof/>
        </w:rPr>
      </w:pPr>
      <w:r>
        <w:rPr>
          <w:noProof/>
        </w:rPr>
        <w:t>11.3</w:t>
      </w:r>
      <w:r>
        <w:rPr>
          <w:noProof/>
        </w:rPr>
        <w:tab/>
        <w:t>Data Set-up</w:t>
      </w:r>
      <w:r>
        <w:rPr>
          <w:noProof/>
        </w:rPr>
        <w:tab/>
      </w:r>
      <w:r>
        <w:rPr>
          <w:noProof/>
        </w:rPr>
        <w:fldChar w:fldCharType="begin"/>
      </w:r>
      <w:r>
        <w:rPr>
          <w:noProof/>
        </w:rPr>
        <w:instrText xml:space="preserve"> PAGEREF _Toc504527817 \h </w:instrText>
      </w:r>
      <w:r>
        <w:rPr>
          <w:noProof/>
        </w:rPr>
      </w:r>
      <w:r>
        <w:rPr>
          <w:noProof/>
        </w:rPr>
        <w:fldChar w:fldCharType="separate"/>
      </w:r>
      <w:r>
        <w:rPr>
          <w:noProof/>
        </w:rPr>
        <w:t>2</w:t>
      </w:r>
      <w:r>
        <w:rPr>
          <w:noProof/>
        </w:rPr>
        <w:t>4</w:t>
      </w:r>
      <w:r>
        <w:rPr>
          <w:noProof/>
        </w:rPr>
        <w:fldChar w:fldCharType="end"/>
      </w:r>
    </w:p>
    <w:p w14:paraId="73703E4E" w14:textId="77777777" w:rsidR="00000000" w:rsidRDefault="00185C9A">
      <w:pPr>
        <w:pStyle w:val="TOC2"/>
        <w:tabs>
          <w:tab w:val="left" w:pos="1077"/>
        </w:tabs>
        <w:rPr>
          <w:noProof/>
        </w:rPr>
      </w:pPr>
      <w:r>
        <w:rPr>
          <w:noProof/>
        </w:rPr>
        <w:t>11.4</w:t>
      </w:r>
      <w:r>
        <w:rPr>
          <w:noProof/>
        </w:rPr>
        <w:tab/>
        <w:t>Parallel Running</w:t>
      </w:r>
      <w:r>
        <w:rPr>
          <w:noProof/>
        </w:rPr>
        <w:tab/>
      </w:r>
      <w:r>
        <w:rPr>
          <w:noProof/>
        </w:rPr>
        <w:fldChar w:fldCharType="begin"/>
      </w:r>
      <w:r>
        <w:rPr>
          <w:noProof/>
        </w:rPr>
        <w:instrText xml:space="preserve"> PAGEREF _Toc504527818 \h </w:instrText>
      </w:r>
      <w:r>
        <w:rPr>
          <w:noProof/>
        </w:rPr>
      </w:r>
      <w:r>
        <w:rPr>
          <w:noProof/>
        </w:rPr>
        <w:fldChar w:fldCharType="separate"/>
      </w:r>
      <w:r>
        <w:rPr>
          <w:noProof/>
        </w:rPr>
        <w:t>25</w:t>
      </w:r>
      <w:r>
        <w:rPr>
          <w:noProof/>
        </w:rPr>
        <w:fldChar w:fldCharType="end"/>
      </w:r>
    </w:p>
    <w:p w14:paraId="34133843" w14:textId="77777777" w:rsidR="00000000" w:rsidRDefault="00185C9A">
      <w:pPr>
        <w:pStyle w:val="TOC2"/>
        <w:tabs>
          <w:tab w:val="left" w:pos="1077"/>
        </w:tabs>
        <w:rPr>
          <w:noProof/>
        </w:rPr>
      </w:pPr>
      <w:r>
        <w:rPr>
          <w:noProof/>
        </w:rPr>
        <w:t>11.5</w:t>
      </w:r>
      <w:r>
        <w:rPr>
          <w:noProof/>
        </w:rPr>
        <w:tab/>
        <w:t>Operational Support</w:t>
      </w:r>
      <w:r>
        <w:rPr>
          <w:noProof/>
        </w:rPr>
        <w:tab/>
      </w:r>
      <w:r>
        <w:rPr>
          <w:noProof/>
        </w:rPr>
        <w:fldChar w:fldCharType="begin"/>
      </w:r>
      <w:r>
        <w:rPr>
          <w:noProof/>
        </w:rPr>
        <w:instrText xml:space="preserve"> PAGEREF _Toc504527819 \h </w:instrText>
      </w:r>
      <w:r>
        <w:rPr>
          <w:noProof/>
        </w:rPr>
      </w:r>
      <w:r>
        <w:rPr>
          <w:noProof/>
        </w:rPr>
        <w:fldChar w:fldCharType="separate"/>
      </w:r>
      <w:r>
        <w:rPr>
          <w:noProof/>
        </w:rPr>
        <w:t>25</w:t>
      </w:r>
      <w:r>
        <w:rPr>
          <w:noProof/>
        </w:rPr>
        <w:fldChar w:fldCharType="end"/>
      </w:r>
    </w:p>
    <w:p w14:paraId="60623AFA" w14:textId="77777777" w:rsidR="00000000" w:rsidRDefault="00185C9A">
      <w:pPr>
        <w:pStyle w:val="TOC2"/>
        <w:tabs>
          <w:tab w:val="left" w:pos="1077"/>
        </w:tabs>
        <w:rPr>
          <w:noProof/>
        </w:rPr>
      </w:pPr>
      <w:r>
        <w:rPr>
          <w:noProof/>
        </w:rPr>
        <w:t>11.6</w:t>
      </w:r>
      <w:r>
        <w:rPr>
          <w:noProof/>
        </w:rPr>
        <w:tab/>
        <w:t>Warranty</w:t>
      </w:r>
      <w:r>
        <w:rPr>
          <w:noProof/>
        </w:rPr>
        <w:tab/>
      </w:r>
      <w:r>
        <w:rPr>
          <w:noProof/>
        </w:rPr>
        <w:fldChar w:fldCharType="begin"/>
      </w:r>
      <w:r>
        <w:rPr>
          <w:noProof/>
        </w:rPr>
        <w:instrText xml:space="preserve"> PAGEREF _Toc504527820 \h </w:instrText>
      </w:r>
      <w:r>
        <w:rPr>
          <w:noProof/>
        </w:rPr>
      </w:r>
      <w:r>
        <w:rPr>
          <w:noProof/>
        </w:rPr>
        <w:fldChar w:fldCharType="separate"/>
      </w:r>
      <w:r>
        <w:rPr>
          <w:noProof/>
        </w:rPr>
        <w:t>25</w:t>
      </w:r>
      <w:r>
        <w:rPr>
          <w:noProof/>
        </w:rPr>
        <w:fldChar w:fldCharType="end"/>
      </w:r>
    </w:p>
    <w:p w14:paraId="337D8474" w14:textId="77777777" w:rsidR="00000000" w:rsidRDefault="00185C9A">
      <w:pPr>
        <w:pStyle w:val="TOC2"/>
        <w:tabs>
          <w:tab w:val="left" w:pos="1077"/>
        </w:tabs>
        <w:rPr>
          <w:noProof/>
        </w:rPr>
      </w:pPr>
      <w:r>
        <w:rPr>
          <w:noProof/>
        </w:rPr>
        <w:t>11.7</w:t>
      </w:r>
      <w:r>
        <w:rPr>
          <w:noProof/>
        </w:rPr>
        <w:tab/>
        <w:t>Maintenance</w:t>
      </w:r>
      <w:r>
        <w:rPr>
          <w:noProof/>
        </w:rPr>
        <w:tab/>
      </w:r>
      <w:r>
        <w:rPr>
          <w:noProof/>
        </w:rPr>
        <w:fldChar w:fldCharType="begin"/>
      </w:r>
      <w:r>
        <w:rPr>
          <w:noProof/>
        </w:rPr>
        <w:instrText xml:space="preserve"> PAGEREF _Toc504527821 \h </w:instrText>
      </w:r>
      <w:r>
        <w:rPr>
          <w:noProof/>
        </w:rPr>
      </w:r>
      <w:r>
        <w:rPr>
          <w:noProof/>
        </w:rPr>
        <w:fldChar w:fldCharType="separate"/>
      </w:r>
      <w:r>
        <w:rPr>
          <w:noProof/>
        </w:rPr>
        <w:t>25</w:t>
      </w:r>
      <w:r>
        <w:rPr>
          <w:noProof/>
        </w:rPr>
        <w:fldChar w:fldCharType="end"/>
      </w:r>
    </w:p>
    <w:p w14:paraId="714F24BD" w14:textId="77777777" w:rsidR="00000000" w:rsidRDefault="00185C9A">
      <w:pPr>
        <w:pStyle w:val="TOC1"/>
        <w:tabs>
          <w:tab w:val="left" w:pos="720"/>
        </w:tabs>
        <w:rPr>
          <w:noProof/>
        </w:rPr>
      </w:pPr>
      <w:r>
        <w:rPr>
          <w:noProof/>
        </w:rPr>
        <w:t>12</w:t>
      </w:r>
      <w:r>
        <w:rPr>
          <w:noProof/>
        </w:rPr>
        <w:tab/>
        <w:t>Developmental Requirements</w:t>
      </w:r>
      <w:r>
        <w:rPr>
          <w:noProof/>
        </w:rPr>
        <w:tab/>
      </w:r>
      <w:r>
        <w:rPr>
          <w:noProof/>
        </w:rPr>
        <w:fldChar w:fldCharType="begin"/>
      </w:r>
      <w:r>
        <w:rPr>
          <w:noProof/>
        </w:rPr>
        <w:instrText xml:space="preserve"> PAGEREF _To</w:instrText>
      </w:r>
      <w:r>
        <w:rPr>
          <w:noProof/>
        </w:rPr>
        <w:instrText xml:space="preserve">c504527822 \h </w:instrText>
      </w:r>
      <w:r>
        <w:rPr>
          <w:noProof/>
        </w:rPr>
      </w:r>
      <w:r>
        <w:rPr>
          <w:noProof/>
        </w:rPr>
        <w:fldChar w:fldCharType="separate"/>
      </w:r>
      <w:r>
        <w:rPr>
          <w:noProof/>
        </w:rPr>
        <w:t>26</w:t>
      </w:r>
      <w:r>
        <w:rPr>
          <w:noProof/>
        </w:rPr>
        <w:fldChar w:fldCharType="end"/>
      </w:r>
    </w:p>
    <w:p w14:paraId="04415542" w14:textId="77777777" w:rsidR="00000000" w:rsidRDefault="00185C9A">
      <w:pPr>
        <w:pStyle w:val="TOC2"/>
        <w:tabs>
          <w:tab w:val="left" w:pos="1077"/>
        </w:tabs>
        <w:rPr>
          <w:noProof/>
        </w:rPr>
      </w:pPr>
      <w:r>
        <w:rPr>
          <w:noProof/>
        </w:rPr>
        <w:t>12.1</w:t>
      </w:r>
      <w:r>
        <w:rPr>
          <w:noProof/>
        </w:rPr>
        <w:tab/>
        <w:t>Roles and Responsibilities</w:t>
      </w:r>
      <w:r>
        <w:rPr>
          <w:noProof/>
        </w:rPr>
        <w:tab/>
      </w:r>
      <w:r>
        <w:rPr>
          <w:noProof/>
        </w:rPr>
        <w:fldChar w:fldCharType="begin"/>
      </w:r>
      <w:r>
        <w:rPr>
          <w:noProof/>
        </w:rPr>
        <w:instrText xml:space="preserve"> PAGEREF _Toc504527823 \h </w:instrText>
      </w:r>
      <w:r>
        <w:rPr>
          <w:noProof/>
        </w:rPr>
      </w:r>
      <w:r>
        <w:rPr>
          <w:noProof/>
        </w:rPr>
        <w:fldChar w:fldCharType="separate"/>
      </w:r>
      <w:r>
        <w:rPr>
          <w:noProof/>
        </w:rPr>
        <w:t>26</w:t>
      </w:r>
      <w:r>
        <w:rPr>
          <w:noProof/>
        </w:rPr>
        <w:fldChar w:fldCharType="end"/>
      </w:r>
    </w:p>
    <w:p w14:paraId="59707C59" w14:textId="77777777" w:rsidR="00000000" w:rsidRDefault="00185C9A">
      <w:pPr>
        <w:pStyle w:val="TOC2"/>
        <w:tabs>
          <w:tab w:val="left" w:pos="1077"/>
        </w:tabs>
        <w:rPr>
          <w:noProof/>
        </w:rPr>
      </w:pPr>
      <w:r>
        <w:rPr>
          <w:noProof/>
        </w:rPr>
        <w:t>12.2</w:t>
      </w:r>
      <w:r>
        <w:rPr>
          <w:noProof/>
        </w:rPr>
        <w:tab/>
        <w:t>Phases</w:t>
      </w:r>
      <w:r>
        <w:rPr>
          <w:noProof/>
        </w:rPr>
        <w:tab/>
      </w:r>
      <w:r>
        <w:rPr>
          <w:noProof/>
        </w:rPr>
        <w:fldChar w:fldCharType="begin"/>
      </w:r>
      <w:r>
        <w:rPr>
          <w:noProof/>
        </w:rPr>
        <w:instrText xml:space="preserve"> PAGEREF _Toc504527824 \h </w:instrText>
      </w:r>
      <w:r>
        <w:rPr>
          <w:noProof/>
        </w:rPr>
      </w:r>
      <w:r>
        <w:rPr>
          <w:noProof/>
        </w:rPr>
        <w:fldChar w:fldCharType="separate"/>
      </w:r>
      <w:r>
        <w:rPr>
          <w:noProof/>
        </w:rPr>
        <w:t>26</w:t>
      </w:r>
      <w:r>
        <w:rPr>
          <w:noProof/>
        </w:rPr>
        <w:fldChar w:fldCharType="end"/>
      </w:r>
    </w:p>
    <w:p w14:paraId="4B5F4516" w14:textId="77777777" w:rsidR="00000000" w:rsidRDefault="00185C9A">
      <w:pPr>
        <w:pStyle w:val="TOC2"/>
        <w:tabs>
          <w:tab w:val="left" w:pos="1077"/>
        </w:tabs>
        <w:rPr>
          <w:noProof/>
        </w:rPr>
      </w:pPr>
      <w:r>
        <w:rPr>
          <w:noProof/>
        </w:rPr>
        <w:t>12.3</w:t>
      </w:r>
      <w:r>
        <w:rPr>
          <w:noProof/>
        </w:rPr>
        <w:tab/>
        <w:t>Verification and Val</w:t>
      </w:r>
      <w:r w:rsidR="00306C30">
        <w:rPr>
          <w:noProof/>
        </w:rPr>
        <w:t>Worker</w:t>
      </w:r>
      <w:r>
        <w:rPr>
          <w:noProof/>
        </w:rPr>
        <w:t>tion Requirements</w:t>
      </w:r>
      <w:r>
        <w:rPr>
          <w:noProof/>
        </w:rPr>
        <w:tab/>
      </w:r>
      <w:r>
        <w:rPr>
          <w:noProof/>
        </w:rPr>
        <w:fldChar w:fldCharType="begin"/>
      </w:r>
      <w:r>
        <w:rPr>
          <w:noProof/>
        </w:rPr>
        <w:instrText xml:space="preserve"> PAGEREF _Toc504527825 \h </w:instrText>
      </w:r>
      <w:r>
        <w:rPr>
          <w:noProof/>
        </w:rPr>
      </w:r>
      <w:r>
        <w:rPr>
          <w:noProof/>
        </w:rPr>
        <w:fldChar w:fldCharType="separate"/>
      </w:r>
      <w:r>
        <w:rPr>
          <w:noProof/>
        </w:rPr>
        <w:t>26</w:t>
      </w:r>
      <w:r>
        <w:rPr>
          <w:noProof/>
        </w:rPr>
        <w:fldChar w:fldCharType="end"/>
      </w:r>
    </w:p>
    <w:p w14:paraId="20EA4645" w14:textId="77777777" w:rsidR="00000000" w:rsidRDefault="00185C9A">
      <w:pPr>
        <w:pStyle w:val="TOC1"/>
        <w:tabs>
          <w:tab w:val="left" w:pos="720"/>
        </w:tabs>
        <w:rPr>
          <w:noProof/>
        </w:rPr>
      </w:pPr>
      <w:r>
        <w:rPr>
          <w:noProof/>
        </w:rPr>
        <w:t>A.</w:t>
      </w:r>
      <w:r>
        <w:rPr>
          <w:noProof/>
        </w:rPr>
        <w:tab/>
        <w:t>Requirements Traceability Matrix</w:t>
      </w:r>
      <w:r>
        <w:rPr>
          <w:noProof/>
        </w:rPr>
        <w:tab/>
      </w:r>
      <w:r>
        <w:rPr>
          <w:noProof/>
        </w:rPr>
        <w:fldChar w:fldCharType="begin"/>
      </w:r>
      <w:r>
        <w:rPr>
          <w:noProof/>
        </w:rPr>
        <w:instrText xml:space="preserve"> PAGEREF _</w:instrText>
      </w:r>
      <w:r>
        <w:rPr>
          <w:noProof/>
        </w:rPr>
        <w:instrText xml:space="preserve">Toc504527826 \h </w:instrText>
      </w:r>
      <w:r>
        <w:rPr>
          <w:noProof/>
        </w:rPr>
      </w:r>
      <w:r>
        <w:rPr>
          <w:noProof/>
        </w:rPr>
        <w:fldChar w:fldCharType="separate"/>
      </w:r>
      <w:r>
        <w:rPr>
          <w:noProof/>
        </w:rPr>
        <w:t>28</w:t>
      </w:r>
      <w:r>
        <w:rPr>
          <w:noProof/>
        </w:rPr>
        <w:fldChar w:fldCharType="end"/>
      </w:r>
    </w:p>
    <w:p w14:paraId="56968069" w14:textId="77777777" w:rsidR="00000000" w:rsidRDefault="00185C9A">
      <w:pPr>
        <w:pStyle w:val="TOC1"/>
        <w:tabs>
          <w:tab w:val="left" w:pos="720"/>
        </w:tabs>
        <w:rPr>
          <w:noProof/>
        </w:rPr>
      </w:pPr>
      <w:r>
        <w:rPr>
          <w:noProof/>
        </w:rPr>
        <w:t>B.</w:t>
      </w:r>
      <w:r>
        <w:rPr>
          <w:noProof/>
        </w:rPr>
        <w:tab/>
        <w:t>Services to be provided by the Commission</w:t>
      </w:r>
      <w:r>
        <w:rPr>
          <w:noProof/>
        </w:rPr>
        <w:tab/>
      </w:r>
      <w:r>
        <w:rPr>
          <w:noProof/>
        </w:rPr>
        <w:fldChar w:fldCharType="begin"/>
      </w:r>
      <w:r>
        <w:rPr>
          <w:noProof/>
        </w:rPr>
        <w:instrText xml:space="preserve"> PAGEREF _Toc504527827 \h </w:instrText>
      </w:r>
      <w:r>
        <w:rPr>
          <w:noProof/>
        </w:rPr>
      </w:r>
      <w:r>
        <w:rPr>
          <w:noProof/>
        </w:rPr>
        <w:fldChar w:fldCharType="separate"/>
      </w:r>
      <w:r>
        <w:rPr>
          <w:noProof/>
        </w:rPr>
        <w:t>29</w:t>
      </w:r>
      <w:r>
        <w:rPr>
          <w:noProof/>
        </w:rPr>
        <w:fldChar w:fldCharType="end"/>
      </w:r>
    </w:p>
    <w:p w14:paraId="66C91096" w14:textId="77777777" w:rsidR="00000000" w:rsidRDefault="00185C9A">
      <w:pPr>
        <w:pStyle w:val="TOC1"/>
        <w:rPr>
          <w:noProof/>
        </w:rPr>
      </w:pPr>
      <w:r>
        <w:rPr>
          <w:noProof/>
        </w:rPr>
        <w:t>Document Control</w:t>
      </w:r>
      <w:r>
        <w:rPr>
          <w:noProof/>
        </w:rPr>
        <w:tab/>
      </w:r>
      <w:r>
        <w:rPr>
          <w:noProof/>
        </w:rPr>
        <w:fldChar w:fldCharType="begin"/>
      </w:r>
      <w:r>
        <w:rPr>
          <w:noProof/>
        </w:rPr>
        <w:instrText xml:space="preserve"> PAGEREF _Toc504527828 \h </w:instrText>
      </w:r>
      <w:r>
        <w:rPr>
          <w:noProof/>
        </w:rPr>
      </w:r>
      <w:r>
        <w:rPr>
          <w:noProof/>
        </w:rPr>
        <w:fldChar w:fldCharType="separate"/>
      </w:r>
      <w:r>
        <w:rPr>
          <w:noProof/>
        </w:rPr>
        <w:t>30</w:t>
      </w:r>
      <w:r>
        <w:rPr>
          <w:noProof/>
        </w:rPr>
        <w:fldChar w:fldCharType="end"/>
      </w:r>
    </w:p>
    <w:p w14:paraId="4A8E3F88" w14:textId="77777777" w:rsidR="00000000" w:rsidRDefault="00185C9A">
      <w:pPr>
        <w:pStyle w:val="TOC1"/>
        <w:rPr>
          <w:noProof/>
        </w:rPr>
      </w:pPr>
      <w:r>
        <w:rPr>
          <w:noProof/>
        </w:rPr>
        <w:t>Document Signoff</w:t>
      </w:r>
      <w:r>
        <w:rPr>
          <w:noProof/>
        </w:rPr>
        <w:tab/>
      </w:r>
      <w:r>
        <w:rPr>
          <w:noProof/>
        </w:rPr>
        <w:fldChar w:fldCharType="begin"/>
      </w:r>
      <w:r>
        <w:rPr>
          <w:noProof/>
        </w:rPr>
        <w:instrText xml:space="preserve"> PAGEREF _Toc504527829 \h </w:instrText>
      </w:r>
      <w:r>
        <w:rPr>
          <w:noProof/>
        </w:rPr>
      </w:r>
      <w:r>
        <w:rPr>
          <w:noProof/>
        </w:rPr>
        <w:fldChar w:fldCharType="separate"/>
      </w:r>
      <w:r>
        <w:rPr>
          <w:noProof/>
        </w:rPr>
        <w:t>30</w:t>
      </w:r>
      <w:r>
        <w:rPr>
          <w:noProof/>
        </w:rPr>
        <w:fldChar w:fldCharType="end"/>
      </w:r>
    </w:p>
    <w:p w14:paraId="4E28139B" w14:textId="77777777" w:rsidR="00000000" w:rsidRDefault="00185C9A">
      <w:pPr>
        <w:pStyle w:val="TOC1"/>
        <w:rPr>
          <w:noProof/>
        </w:rPr>
      </w:pPr>
      <w:r>
        <w:rPr>
          <w:noProof/>
        </w:rPr>
        <w:t>Document Change Record</w:t>
      </w:r>
      <w:r>
        <w:rPr>
          <w:noProof/>
        </w:rPr>
        <w:tab/>
      </w:r>
      <w:r>
        <w:rPr>
          <w:noProof/>
        </w:rPr>
        <w:fldChar w:fldCharType="begin"/>
      </w:r>
      <w:r>
        <w:rPr>
          <w:noProof/>
        </w:rPr>
        <w:instrText xml:space="preserve"> PAGEREF _Toc504527830 \h </w:instrText>
      </w:r>
      <w:r>
        <w:rPr>
          <w:noProof/>
        </w:rPr>
      </w:r>
      <w:r>
        <w:rPr>
          <w:noProof/>
        </w:rPr>
        <w:fldChar w:fldCharType="separate"/>
      </w:r>
      <w:r>
        <w:rPr>
          <w:noProof/>
        </w:rPr>
        <w:t>30</w:t>
      </w:r>
      <w:r>
        <w:rPr>
          <w:noProof/>
        </w:rPr>
        <w:fldChar w:fldCharType="end"/>
      </w:r>
    </w:p>
    <w:p w14:paraId="7284FAEC" w14:textId="77777777" w:rsidR="00000000" w:rsidRDefault="00185C9A">
      <w:pPr>
        <w:jc w:val="center"/>
      </w:pPr>
      <w:r>
        <w:rPr>
          <w:rFonts w:ascii="Arial" w:hAnsi="Arial"/>
          <w:caps/>
          <w:sz w:val="28"/>
          <w:lang w:val="en-GB"/>
        </w:rPr>
        <w:fldChar w:fldCharType="end"/>
      </w:r>
    </w:p>
    <w:p w14:paraId="729B12DD" w14:textId="77777777" w:rsidR="00000000" w:rsidRDefault="00185C9A">
      <w:pPr>
        <w:pStyle w:val="TOC1"/>
        <w:sectPr w:rsidR="00000000">
          <w:headerReference w:type="even" r:id="rId7"/>
          <w:headerReference w:type="default" r:id="rId8"/>
          <w:footerReference w:type="default" r:id="rId9"/>
          <w:headerReference w:type="first" r:id="rId10"/>
          <w:footerReference w:type="first" r:id="rId11"/>
          <w:pgSz w:w="11907" w:h="16840"/>
          <w:pgMar w:top="1440" w:right="1440" w:bottom="1440" w:left="1440" w:header="720" w:footer="720" w:gutter="0"/>
          <w:pgNumType w:fmt="lowerRoman" w:start="1"/>
          <w:cols w:space="720"/>
          <w:titlePg/>
        </w:sectPr>
      </w:pPr>
    </w:p>
    <w:p w14:paraId="422F8E1D" w14:textId="77777777" w:rsidR="00000000" w:rsidRDefault="00185C9A">
      <w:pPr>
        <w:pStyle w:val="Preface1"/>
      </w:pPr>
      <w:bookmarkStart w:id="1" w:name="_Ref324734354"/>
      <w:bookmarkStart w:id="2" w:name="_Ref324734415"/>
      <w:bookmarkStart w:id="3" w:name="_Toc382804024"/>
      <w:bookmarkStart w:id="4" w:name="_Toc330270430"/>
      <w:bookmarkStart w:id="5" w:name="_Toc489699523"/>
      <w:bookmarkStart w:id="6" w:name="_Toc490463818"/>
      <w:bookmarkStart w:id="7" w:name="_Toc497910947"/>
      <w:bookmarkStart w:id="8" w:name="_Toc498166493"/>
      <w:bookmarkStart w:id="9" w:name="_Toc504527762"/>
      <w:r>
        <w:lastRenderedPageBreak/>
        <w:t>0</w:t>
      </w:r>
      <w:r>
        <w:tab/>
        <w:t>Preface</w:t>
      </w:r>
      <w:bookmarkEnd w:id="5"/>
      <w:bookmarkEnd w:id="6"/>
      <w:r>
        <w:t xml:space="preserve"> – please read first</w:t>
      </w:r>
      <w:bookmarkEnd w:id="7"/>
      <w:bookmarkEnd w:id="8"/>
      <w:bookmarkEnd w:id="9"/>
    </w:p>
    <w:p w14:paraId="356BC2AE" w14:textId="77777777" w:rsidR="00000000" w:rsidRDefault="00185C9A">
      <w:pPr>
        <w:pStyle w:val="Preface2"/>
      </w:pPr>
      <w:bookmarkStart w:id="10" w:name="_Toc489699524"/>
      <w:bookmarkStart w:id="11" w:name="_Toc490463819"/>
      <w:bookmarkStart w:id="12" w:name="_Toc497910948"/>
      <w:bookmarkStart w:id="13" w:name="_Toc498166494"/>
      <w:bookmarkStart w:id="14" w:name="_Toc504527763"/>
      <w:r>
        <w:t>0.1</w:t>
      </w:r>
      <w:r>
        <w:tab/>
        <w:t>Purpose of this document</w:t>
      </w:r>
      <w:bookmarkEnd w:id="10"/>
      <w:bookmarkEnd w:id="11"/>
      <w:bookmarkEnd w:id="12"/>
      <w:bookmarkEnd w:id="13"/>
      <w:bookmarkEnd w:id="14"/>
    </w:p>
    <w:p w14:paraId="02186661" w14:textId="77777777" w:rsidR="00000000" w:rsidRDefault="00185C9A" w:rsidP="00306C30">
      <w:pPr>
        <w:pStyle w:val="Preface5"/>
      </w:pPr>
      <w:r>
        <w:t xml:space="preserve">This document is a generic </w:t>
      </w:r>
      <w:r>
        <w:fldChar w:fldCharType="begin"/>
      </w:r>
      <w:r>
        <w:instrText xml:space="preserve">title  \* mergeformat </w:instrText>
      </w:r>
      <w:r>
        <w:fldChar w:fldCharType="separate"/>
      </w:r>
      <w:r>
        <w:t>System Requirement</w:t>
      </w:r>
      <w:r>
        <w:fldChar w:fldCharType="end"/>
      </w:r>
      <w:r>
        <w:t xml:space="preserve"> document for use by </w:t>
      </w:r>
      <w:r w:rsidR="007255ED">
        <w:t>Worker Project</w:t>
      </w:r>
      <w:r>
        <w:t>. It provides gu</w:t>
      </w:r>
      <w:r w:rsidR="00306C30">
        <w:t>Worker</w:t>
      </w:r>
      <w:r>
        <w:t>nce and template material which is intended to assist the relevant manag</w:t>
      </w:r>
      <w:r>
        <w:t>ement or technical staff, whether client or supplier, in producing a project</w:t>
      </w:r>
      <w:r>
        <w:noBreakHyphen/>
        <w:t xml:space="preserve">specific </w:t>
      </w:r>
      <w:r>
        <w:fldChar w:fldCharType="begin"/>
      </w:r>
      <w:r>
        <w:instrText xml:space="preserve">title  \* mergeformat </w:instrText>
      </w:r>
      <w:r>
        <w:fldChar w:fldCharType="separate"/>
      </w:r>
      <w:r>
        <w:t>System Requirement</w:t>
      </w:r>
      <w:r>
        <w:fldChar w:fldCharType="end"/>
      </w:r>
      <w:r>
        <w:t xml:space="preserve"> document.</w:t>
      </w:r>
      <w:bookmarkStart w:id="15" w:name="_Toc489699525"/>
      <w:bookmarkStart w:id="16" w:name="_Toc490463820"/>
      <w:r>
        <w:t xml:space="preserve"> </w:t>
      </w:r>
      <w:bookmarkEnd w:id="15"/>
      <w:bookmarkEnd w:id="16"/>
      <w:r>
        <w:t xml:space="preserve">It is also useful background reading for anyone involved in developing or monitoring the </w:t>
      </w:r>
      <w:r w:rsidR="00306C30">
        <w:t xml:space="preserve">Worker </w:t>
      </w:r>
      <w:r>
        <w:t>Management System (</w:t>
      </w:r>
      <w:r w:rsidR="00306C30">
        <w:t>WORKER</w:t>
      </w:r>
      <w:r>
        <w:noBreakHyphen/>
      </w:r>
      <w:r>
        <w:t>MS).</w:t>
      </w:r>
    </w:p>
    <w:p w14:paraId="7D1C508E" w14:textId="77777777" w:rsidR="00000000" w:rsidRDefault="00185C9A">
      <w:pPr>
        <w:pStyle w:val="Preface2"/>
      </w:pPr>
      <w:bookmarkStart w:id="17" w:name="_Toc489699526"/>
      <w:bookmarkStart w:id="18" w:name="_Toc490463821"/>
      <w:bookmarkStart w:id="19" w:name="_Toc497910949"/>
      <w:bookmarkStart w:id="20" w:name="_Toc498166495"/>
      <w:bookmarkStart w:id="21" w:name="_Toc504527764"/>
      <w:r>
        <w:t>0.2</w:t>
      </w:r>
      <w:r>
        <w:tab/>
      </w:r>
      <w:bookmarkEnd w:id="17"/>
      <w:bookmarkEnd w:id="18"/>
      <w:r>
        <w:t>Use of this document</w:t>
      </w:r>
      <w:bookmarkEnd w:id="19"/>
      <w:bookmarkEnd w:id="20"/>
      <w:bookmarkEnd w:id="21"/>
    </w:p>
    <w:p w14:paraId="424B5611" w14:textId="77777777" w:rsidR="00000000" w:rsidRDefault="00185C9A" w:rsidP="00185C9A">
      <w:pPr>
        <w:pStyle w:val="Preface5"/>
        <w:numPr>
          <w:ilvl w:val="0"/>
          <w:numId w:val="6"/>
        </w:numPr>
      </w:pPr>
      <w:r>
        <w:t>This Preface is addressed to the users of this generic document and is not meant to be retained in any project</w:t>
      </w:r>
      <w:r>
        <w:noBreakHyphen/>
        <w:t xml:space="preserve">specific </w:t>
      </w:r>
      <w:r>
        <w:fldChar w:fldCharType="begin"/>
      </w:r>
      <w:r>
        <w:instrText xml:space="preserve">title  \* mergeformat </w:instrText>
      </w:r>
      <w:r>
        <w:fldChar w:fldCharType="separate"/>
      </w:r>
      <w:r>
        <w:t>System Requirement</w:t>
      </w:r>
      <w:r>
        <w:fldChar w:fldCharType="end"/>
      </w:r>
      <w:r>
        <w:t xml:space="preserve"> documents based on it.</w:t>
      </w:r>
    </w:p>
    <w:p w14:paraId="5F31AC1B" w14:textId="77777777" w:rsidR="00000000" w:rsidRDefault="00185C9A">
      <w:pPr>
        <w:pStyle w:val="Preface5"/>
      </w:pPr>
      <w:r>
        <w:t xml:space="preserve">The remaining sections (numbered 1, 2, </w:t>
      </w:r>
      <w:r>
        <w:t xml:space="preserve">3,…) constitute a template that should be used to construct the project-specific </w:t>
      </w:r>
      <w:r>
        <w:fldChar w:fldCharType="begin"/>
      </w:r>
      <w:r>
        <w:instrText xml:space="preserve">title  \* mergeformat </w:instrText>
      </w:r>
      <w:r>
        <w:fldChar w:fldCharType="separate"/>
      </w:r>
      <w:r>
        <w:t>System Requirement</w:t>
      </w:r>
      <w:r>
        <w:fldChar w:fldCharType="end"/>
      </w:r>
      <w:r>
        <w:t xml:space="preserve"> document. </w:t>
      </w:r>
    </w:p>
    <w:p w14:paraId="0FA47129" w14:textId="77777777" w:rsidR="00000000" w:rsidRDefault="00185C9A">
      <w:pPr>
        <w:pStyle w:val="Preface7"/>
      </w:pPr>
      <w:r>
        <w:t>Text in normal case is in the most part “boilerplate” that can be retained, amended or deleted in the document.</w:t>
      </w:r>
    </w:p>
    <w:p w14:paraId="3295F435" w14:textId="77777777" w:rsidR="00000000" w:rsidRDefault="00185C9A">
      <w:pPr>
        <w:pStyle w:val="Preface7"/>
      </w:pPr>
      <w:r>
        <w:t xml:space="preserve">Text in </w:t>
      </w:r>
      <w:r>
        <w:rPr>
          <w:i w:val="0"/>
        </w:rPr>
        <w:t>italics</w:t>
      </w:r>
      <w:r>
        <w:t xml:space="preserve"> provides instructions on how to complete a section and should be removed once the section is written.</w:t>
      </w:r>
    </w:p>
    <w:p w14:paraId="3DC66594" w14:textId="77777777" w:rsidR="00000000" w:rsidRDefault="00185C9A" w:rsidP="00306C30">
      <w:pPr>
        <w:pStyle w:val="Preface5"/>
      </w:pPr>
      <w:r>
        <w:t>The template should be used pragmatically, that is - where a section is not relevant it should be omitted. Conversely, the material contained in t</w:t>
      </w:r>
      <w:r>
        <w:t xml:space="preserve">his document is not necessarily exhaustive; if there is a subject that is relevant to the </w:t>
      </w:r>
      <w:r w:rsidR="00306C30">
        <w:t>WORKER</w:t>
      </w:r>
      <w:r>
        <w:t xml:space="preserve"> Project, but is not included in this documen</w:t>
      </w:r>
      <w:r w:rsidR="00306C30">
        <w:t>t, it should still be included.</w:t>
      </w:r>
    </w:p>
    <w:p w14:paraId="7F33ADD0" w14:textId="77777777" w:rsidR="00306C30" w:rsidRDefault="00306C30" w:rsidP="00306C30">
      <w:pPr>
        <w:pStyle w:val="Preface5"/>
        <w:numPr>
          <w:ilvl w:val="0"/>
          <w:numId w:val="0"/>
        </w:numPr>
        <w:ind w:left="720"/>
      </w:pPr>
    </w:p>
    <w:tbl>
      <w:tblPr>
        <w:tblW w:w="0" w:type="auto"/>
        <w:tblInd w:w="959" w:type="dxa"/>
        <w:tblLayout w:type="fixed"/>
        <w:tblLook w:val="0000" w:firstRow="0" w:lastRow="0" w:firstColumn="0" w:lastColumn="0" w:noHBand="0" w:noVBand="0"/>
      </w:tblPr>
      <w:tblGrid>
        <w:gridCol w:w="425"/>
        <w:gridCol w:w="2410"/>
        <w:gridCol w:w="850"/>
        <w:gridCol w:w="284"/>
        <w:gridCol w:w="4312"/>
      </w:tblGrid>
      <w:tr w:rsidR="00000000" w14:paraId="53CAF0C2" w14:textId="77777777">
        <w:tblPrEx>
          <w:tblCellMar>
            <w:top w:w="0" w:type="dxa"/>
            <w:bottom w:w="0" w:type="dxa"/>
          </w:tblCellMar>
        </w:tblPrEx>
        <w:tc>
          <w:tcPr>
            <w:tcW w:w="3685" w:type="dxa"/>
            <w:gridSpan w:val="3"/>
          </w:tcPr>
          <w:p w14:paraId="7C9FF69A" w14:textId="77777777" w:rsidR="00000000" w:rsidRDefault="00185C9A">
            <w:pPr>
              <w:spacing w:before="60"/>
              <w:rPr>
                <w:sz w:val="24"/>
              </w:rPr>
            </w:pPr>
            <w:r>
              <w:rPr>
                <w:sz w:val="24"/>
              </w:rPr>
              <w:t xml:space="preserve">a.  </w:t>
            </w:r>
            <w:r>
              <w:rPr>
                <w:sz w:val="24"/>
                <w:u w:val="single"/>
              </w:rPr>
              <w:t>“Summary” Properties</w:t>
            </w:r>
          </w:p>
        </w:tc>
        <w:tc>
          <w:tcPr>
            <w:tcW w:w="284" w:type="dxa"/>
          </w:tcPr>
          <w:p w14:paraId="1FC45D78" w14:textId="77777777" w:rsidR="00000000" w:rsidRDefault="00185C9A">
            <w:pPr>
              <w:spacing w:before="60"/>
              <w:rPr>
                <w:sz w:val="24"/>
              </w:rPr>
            </w:pPr>
          </w:p>
        </w:tc>
        <w:tc>
          <w:tcPr>
            <w:tcW w:w="4312" w:type="dxa"/>
          </w:tcPr>
          <w:p w14:paraId="4B42913F" w14:textId="77777777" w:rsidR="00000000" w:rsidRDefault="00185C9A">
            <w:pPr>
              <w:spacing w:before="60"/>
              <w:rPr>
                <w:sz w:val="24"/>
              </w:rPr>
            </w:pPr>
          </w:p>
        </w:tc>
      </w:tr>
      <w:tr w:rsidR="00000000" w14:paraId="0E86263C" w14:textId="77777777">
        <w:tblPrEx>
          <w:tblCellMar>
            <w:top w:w="0" w:type="dxa"/>
            <w:bottom w:w="0" w:type="dxa"/>
          </w:tblCellMar>
        </w:tblPrEx>
        <w:tc>
          <w:tcPr>
            <w:tcW w:w="425" w:type="dxa"/>
          </w:tcPr>
          <w:p w14:paraId="2B831845" w14:textId="77777777" w:rsidR="00000000" w:rsidRDefault="00185C9A">
            <w:pPr>
              <w:spacing w:before="60"/>
              <w:rPr>
                <w:sz w:val="24"/>
              </w:rPr>
            </w:pPr>
          </w:p>
        </w:tc>
        <w:tc>
          <w:tcPr>
            <w:tcW w:w="2410" w:type="dxa"/>
          </w:tcPr>
          <w:p w14:paraId="5F46E814" w14:textId="77777777" w:rsidR="00000000" w:rsidRDefault="00185C9A">
            <w:pPr>
              <w:spacing w:before="60"/>
              <w:rPr>
                <w:sz w:val="24"/>
              </w:rPr>
            </w:pPr>
            <w:r>
              <w:rPr>
                <w:sz w:val="24"/>
              </w:rPr>
              <w:t>Title</w:t>
            </w:r>
          </w:p>
        </w:tc>
        <w:tc>
          <w:tcPr>
            <w:tcW w:w="5446" w:type="dxa"/>
            <w:gridSpan w:val="3"/>
          </w:tcPr>
          <w:p w14:paraId="3E423F60" w14:textId="77777777" w:rsidR="00000000" w:rsidRDefault="00185C9A">
            <w:pPr>
              <w:spacing w:before="60"/>
              <w:rPr>
                <w:sz w:val="24"/>
              </w:rPr>
            </w:pPr>
            <w:r>
              <w:rPr>
                <w:sz w:val="24"/>
              </w:rPr>
              <w:t xml:space="preserve">Type of document (i.e. </w:t>
            </w:r>
            <w:r>
              <w:rPr>
                <w:sz w:val="24"/>
              </w:rPr>
              <w:fldChar w:fldCharType="begin"/>
            </w:r>
            <w:r>
              <w:rPr>
                <w:sz w:val="24"/>
              </w:rPr>
              <w:instrText>title  \* mergeforma</w:instrText>
            </w:r>
            <w:r>
              <w:rPr>
                <w:sz w:val="24"/>
              </w:rPr>
              <w:instrText xml:space="preserve">t </w:instrText>
            </w:r>
            <w:r>
              <w:rPr>
                <w:sz w:val="24"/>
              </w:rPr>
              <w:fldChar w:fldCharType="separate"/>
            </w:r>
            <w:r>
              <w:rPr>
                <w:sz w:val="24"/>
              </w:rPr>
              <w:t>System Requirement</w:t>
            </w:r>
            <w:r>
              <w:rPr>
                <w:sz w:val="24"/>
              </w:rPr>
              <w:fldChar w:fldCharType="end"/>
            </w:r>
            <w:r>
              <w:rPr>
                <w:sz w:val="24"/>
              </w:rPr>
              <w:t>)</w:t>
            </w:r>
          </w:p>
        </w:tc>
      </w:tr>
      <w:tr w:rsidR="00000000" w14:paraId="2DA00547" w14:textId="77777777">
        <w:tblPrEx>
          <w:tblCellMar>
            <w:top w:w="0" w:type="dxa"/>
            <w:bottom w:w="0" w:type="dxa"/>
          </w:tblCellMar>
        </w:tblPrEx>
        <w:tc>
          <w:tcPr>
            <w:tcW w:w="425" w:type="dxa"/>
          </w:tcPr>
          <w:p w14:paraId="4B7595E7" w14:textId="77777777" w:rsidR="00000000" w:rsidRDefault="00185C9A">
            <w:pPr>
              <w:spacing w:before="60"/>
              <w:rPr>
                <w:sz w:val="24"/>
              </w:rPr>
            </w:pPr>
          </w:p>
        </w:tc>
        <w:tc>
          <w:tcPr>
            <w:tcW w:w="2410" w:type="dxa"/>
          </w:tcPr>
          <w:p w14:paraId="79048B0B" w14:textId="77777777" w:rsidR="00000000" w:rsidRDefault="00185C9A">
            <w:pPr>
              <w:spacing w:before="60"/>
              <w:rPr>
                <w:sz w:val="24"/>
              </w:rPr>
            </w:pPr>
            <w:r>
              <w:rPr>
                <w:sz w:val="24"/>
              </w:rPr>
              <w:t>Author</w:t>
            </w:r>
          </w:p>
        </w:tc>
        <w:tc>
          <w:tcPr>
            <w:tcW w:w="5446" w:type="dxa"/>
            <w:gridSpan w:val="3"/>
          </w:tcPr>
          <w:p w14:paraId="3E5713D1" w14:textId="77777777" w:rsidR="00000000" w:rsidRDefault="00185C9A">
            <w:pPr>
              <w:spacing w:before="60"/>
              <w:rPr>
                <w:sz w:val="24"/>
              </w:rPr>
            </w:pPr>
            <w:r>
              <w:rPr>
                <w:sz w:val="24"/>
              </w:rPr>
              <w:t>Author(s) of document</w:t>
            </w:r>
          </w:p>
        </w:tc>
      </w:tr>
      <w:tr w:rsidR="00000000" w14:paraId="38FBEE2A" w14:textId="77777777">
        <w:tblPrEx>
          <w:tblCellMar>
            <w:top w:w="0" w:type="dxa"/>
            <w:bottom w:w="0" w:type="dxa"/>
          </w:tblCellMar>
        </w:tblPrEx>
        <w:tc>
          <w:tcPr>
            <w:tcW w:w="425" w:type="dxa"/>
          </w:tcPr>
          <w:p w14:paraId="6EF75227" w14:textId="77777777" w:rsidR="00000000" w:rsidRDefault="00185C9A">
            <w:pPr>
              <w:spacing w:before="60"/>
              <w:rPr>
                <w:sz w:val="24"/>
              </w:rPr>
            </w:pPr>
          </w:p>
        </w:tc>
        <w:tc>
          <w:tcPr>
            <w:tcW w:w="2410" w:type="dxa"/>
          </w:tcPr>
          <w:p w14:paraId="21178873" w14:textId="77777777" w:rsidR="00000000" w:rsidRDefault="00185C9A">
            <w:pPr>
              <w:spacing w:before="60"/>
              <w:rPr>
                <w:sz w:val="24"/>
              </w:rPr>
            </w:pPr>
            <w:r>
              <w:rPr>
                <w:sz w:val="24"/>
              </w:rPr>
              <w:t>Keywords</w:t>
            </w:r>
          </w:p>
        </w:tc>
        <w:tc>
          <w:tcPr>
            <w:tcW w:w="5446" w:type="dxa"/>
            <w:gridSpan w:val="3"/>
          </w:tcPr>
          <w:p w14:paraId="1EDA5502" w14:textId="77777777" w:rsidR="00000000" w:rsidRDefault="00185C9A">
            <w:pPr>
              <w:spacing w:before="60"/>
              <w:rPr>
                <w:sz w:val="24"/>
              </w:rPr>
            </w:pPr>
            <w:r>
              <w:rPr>
                <w:sz w:val="24"/>
              </w:rPr>
              <w:t xml:space="preserve">Document reference (i.e. </w:t>
            </w:r>
            <w:r>
              <w:rPr>
                <w:sz w:val="24"/>
              </w:rPr>
              <w:fldChar w:fldCharType="begin"/>
            </w:r>
            <w:r>
              <w:rPr>
                <w:sz w:val="24"/>
              </w:rPr>
              <w:instrText xml:space="preserve"> KEYWORDS  \* MERGEFORMAT </w:instrText>
            </w:r>
            <w:r>
              <w:rPr>
                <w:sz w:val="24"/>
              </w:rPr>
              <w:fldChar w:fldCharType="separate"/>
            </w:r>
            <w:r w:rsidR="00306C30">
              <w:rPr>
                <w:sz w:val="24"/>
              </w:rPr>
              <w:t>WORKER</w:t>
            </w:r>
            <w:r>
              <w:rPr>
                <w:sz w:val="24"/>
              </w:rPr>
              <w:t>-MS-SR</w:t>
            </w:r>
            <w:r>
              <w:rPr>
                <w:sz w:val="24"/>
              </w:rPr>
              <w:fldChar w:fldCharType="end"/>
            </w:r>
            <w:r>
              <w:rPr>
                <w:sz w:val="24"/>
              </w:rPr>
              <w:t>)</w:t>
            </w:r>
          </w:p>
        </w:tc>
      </w:tr>
      <w:tr w:rsidR="00000000" w14:paraId="18C4A0FD" w14:textId="77777777">
        <w:tblPrEx>
          <w:tblCellMar>
            <w:top w:w="0" w:type="dxa"/>
            <w:bottom w:w="0" w:type="dxa"/>
          </w:tblCellMar>
        </w:tblPrEx>
        <w:tc>
          <w:tcPr>
            <w:tcW w:w="3685" w:type="dxa"/>
            <w:gridSpan w:val="3"/>
          </w:tcPr>
          <w:p w14:paraId="33ECA331" w14:textId="77777777" w:rsidR="00000000" w:rsidRDefault="00185C9A">
            <w:pPr>
              <w:spacing w:before="60"/>
              <w:rPr>
                <w:sz w:val="24"/>
              </w:rPr>
            </w:pPr>
            <w:r>
              <w:rPr>
                <w:sz w:val="24"/>
              </w:rPr>
              <w:t xml:space="preserve">b.  </w:t>
            </w:r>
            <w:r>
              <w:rPr>
                <w:sz w:val="24"/>
                <w:u w:val="single"/>
              </w:rPr>
              <w:t>“Custom” Properties</w:t>
            </w:r>
          </w:p>
        </w:tc>
        <w:tc>
          <w:tcPr>
            <w:tcW w:w="284" w:type="dxa"/>
          </w:tcPr>
          <w:p w14:paraId="183D51CA" w14:textId="77777777" w:rsidR="00000000" w:rsidRDefault="00185C9A">
            <w:pPr>
              <w:spacing w:before="60"/>
              <w:rPr>
                <w:sz w:val="24"/>
              </w:rPr>
            </w:pPr>
          </w:p>
        </w:tc>
        <w:tc>
          <w:tcPr>
            <w:tcW w:w="4312" w:type="dxa"/>
          </w:tcPr>
          <w:p w14:paraId="037774B3" w14:textId="77777777" w:rsidR="00000000" w:rsidRDefault="00185C9A">
            <w:pPr>
              <w:spacing w:before="60"/>
              <w:rPr>
                <w:sz w:val="24"/>
              </w:rPr>
            </w:pPr>
          </w:p>
        </w:tc>
      </w:tr>
      <w:tr w:rsidR="00000000" w14:paraId="58529127" w14:textId="77777777">
        <w:tblPrEx>
          <w:tblCellMar>
            <w:top w:w="0" w:type="dxa"/>
            <w:bottom w:w="0" w:type="dxa"/>
          </w:tblCellMar>
        </w:tblPrEx>
        <w:tc>
          <w:tcPr>
            <w:tcW w:w="425" w:type="dxa"/>
          </w:tcPr>
          <w:p w14:paraId="4A60D8F6" w14:textId="77777777" w:rsidR="00000000" w:rsidRDefault="00185C9A">
            <w:pPr>
              <w:spacing w:before="60"/>
              <w:rPr>
                <w:sz w:val="24"/>
              </w:rPr>
            </w:pPr>
          </w:p>
        </w:tc>
        <w:tc>
          <w:tcPr>
            <w:tcW w:w="2410" w:type="dxa"/>
          </w:tcPr>
          <w:p w14:paraId="0070210D" w14:textId="77777777" w:rsidR="00000000" w:rsidRDefault="00185C9A">
            <w:pPr>
              <w:spacing w:before="60"/>
              <w:rPr>
                <w:sz w:val="24"/>
              </w:rPr>
            </w:pPr>
            <w:r>
              <w:rPr>
                <w:sz w:val="24"/>
              </w:rPr>
              <w:t>Proj Id</w:t>
            </w:r>
          </w:p>
        </w:tc>
        <w:tc>
          <w:tcPr>
            <w:tcW w:w="5446" w:type="dxa"/>
            <w:gridSpan w:val="3"/>
          </w:tcPr>
          <w:p w14:paraId="68B08E5E" w14:textId="77777777" w:rsidR="00000000" w:rsidRDefault="00306C30" w:rsidP="00306C30">
            <w:pPr>
              <w:spacing w:before="60"/>
              <w:rPr>
                <w:sz w:val="24"/>
              </w:rPr>
            </w:pPr>
            <w:r>
              <w:rPr>
                <w:sz w:val="24"/>
              </w:rPr>
              <w:t xml:space="preserve"> WORKER Project </w:t>
            </w:r>
          </w:p>
        </w:tc>
      </w:tr>
      <w:tr w:rsidR="00000000" w14:paraId="39F8A620" w14:textId="77777777">
        <w:tblPrEx>
          <w:tblCellMar>
            <w:top w:w="0" w:type="dxa"/>
            <w:bottom w:w="0" w:type="dxa"/>
          </w:tblCellMar>
        </w:tblPrEx>
        <w:tc>
          <w:tcPr>
            <w:tcW w:w="425" w:type="dxa"/>
          </w:tcPr>
          <w:p w14:paraId="729764C6" w14:textId="77777777" w:rsidR="00000000" w:rsidRDefault="00185C9A">
            <w:pPr>
              <w:spacing w:before="60"/>
              <w:rPr>
                <w:sz w:val="24"/>
              </w:rPr>
            </w:pPr>
          </w:p>
        </w:tc>
        <w:tc>
          <w:tcPr>
            <w:tcW w:w="2410" w:type="dxa"/>
          </w:tcPr>
          <w:p w14:paraId="3501F771" w14:textId="77777777" w:rsidR="00000000" w:rsidRDefault="00185C9A">
            <w:pPr>
              <w:spacing w:before="60"/>
              <w:rPr>
                <w:sz w:val="24"/>
              </w:rPr>
            </w:pPr>
            <w:r>
              <w:rPr>
                <w:sz w:val="24"/>
              </w:rPr>
              <w:t>Project</w:t>
            </w:r>
          </w:p>
        </w:tc>
        <w:tc>
          <w:tcPr>
            <w:tcW w:w="5446" w:type="dxa"/>
            <w:gridSpan w:val="3"/>
          </w:tcPr>
          <w:p w14:paraId="277E791A" w14:textId="77777777" w:rsidR="00000000" w:rsidRDefault="00306C30" w:rsidP="00306C30">
            <w:pPr>
              <w:spacing w:before="60"/>
              <w:rPr>
                <w:sz w:val="24"/>
              </w:rPr>
            </w:pPr>
            <w:r>
              <w:rPr>
                <w:sz w:val="24"/>
              </w:rPr>
              <w:t>WORKER</w:t>
            </w:r>
            <w:r w:rsidR="00185C9A">
              <w:rPr>
                <w:sz w:val="24"/>
              </w:rPr>
              <w:t xml:space="preserve"> </w:t>
            </w:r>
            <w:r>
              <w:rPr>
                <w:sz w:val="24"/>
              </w:rPr>
              <w:t xml:space="preserve">Application </w:t>
            </w:r>
            <w:r w:rsidR="00185C9A">
              <w:rPr>
                <w:sz w:val="24"/>
              </w:rPr>
              <w:t xml:space="preserve">Project </w:t>
            </w:r>
            <w:r>
              <w:rPr>
                <w:sz w:val="24"/>
              </w:rPr>
              <w:t>(Client,woker,admin)</w:t>
            </w:r>
          </w:p>
        </w:tc>
      </w:tr>
      <w:tr w:rsidR="00000000" w14:paraId="25C9DCA2" w14:textId="77777777">
        <w:tblPrEx>
          <w:tblCellMar>
            <w:top w:w="0" w:type="dxa"/>
            <w:bottom w:w="0" w:type="dxa"/>
          </w:tblCellMar>
        </w:tblPrEx>
        <w:tc>
          <w:tcPr>
            <w:tcW w:w="425" w:type="dxa"/>
          </w:tcPr>
          <w:p w14:paraId="1309DEA3" w14:textId="77777777" w:rsidR="00000000" w:rsidRDefault="00185C9A">
            <w:pPr>
              <w:spacing w:before="60"/>
              <w:rPr>
                <w:sz w:val="24"/>
              </w:rPr>
            </w:pPr>
          </w:p>
        </w:tc>
        <w:tc>
          <w:tcPr>
            <w:tcW w:w="2410" w:type="dxa"/>
          </w:tcPr>
          <w:p w14:paraId="7CAED1DA" w14:textId="77777777" w:rsidR="00000000" w:rsidRDefault="00185C9A">
            <w:pPr>
              <w:spacing w:before="60"/>
              <w:rPr>
                <w:sz w:val="24"/>
              </w:rPr>
            </w:pPr>
            <w:r>
              <w:rPr>
                <w:sz w:val="24"/>
              </w:rPr>
              <w:t>Contr Id</w:t>
            </w:r>
          </w:p>
        </w:tc>
        <w:tc>
          <w:tcPr>
            <w:tcW w:w="5446" w:type="dxa"/>
            <w:gridSpan w:val="3"/>
          </w:tcPr>
          <w:p w14:paraId="59B592B4" w14:textId="65765527" w:rsidR="00000000" w:rsidRDefault="00BF6683">
            <w:pPr>
              <w:spacing w:before="60"/>
              <w:rPr>
                <w:sz w:val="24"/>
              </w:rPr>
            </w:pPr>
            <w:r>
              <w:rPr>
                <w:sz w:val="24"/>
              </w:rPr>
              <w:t xml:space="preserve">RIMDEV </w:t>
            </w:r>
          </w:p>
        </w:tc>
      </w:tr>
      <w:tr w:rsidR="00000000" w14:paraId="49FDEDEA" w14:textId="77777777">
        <w:tblPrEx>
          <w:tblCellMar>
            <w:top w:w="0" w:type="dxa"/>
            <w:bottom w:w="0" w:type="dxa"/>
          </w:tblCellMar>
        </w:tblPrEx>
        <w:tc>
          <w:tcPr>
            <w:tcW w:w="425" w:type="dxa"/>
          </w:tcPr>
          <w:p w14:paraId="4C21F324" w14:textId="77777777" w:rsidR="00000000" w:rsidRDefault="00185C9A">
            <w:pPr>
              <w:spacing w:before="60"/>
              <w:rPr>
                <w:sz w:val="24"/>
              </w:rPr>
            </w:pPr>
          </w:p>
        </w:tc>
        <w:tc>
          <w:tcPr>
            <w:tcW w:w="2410" w:type="dxa"/>
          </w:tcPr>
          <w:p w14:paraId="4D798012" w14:textId="77777777" w:rsidR="00000000" w:rsidRDefault="00185C9A">
            <w:pPr>
              <w:spacing w:before="60"/>
              <w:rPr>
                <w:sz w:val="24"/>
              </w:rPr>
            </w:pPr>
            <w:r>
              <w:rPr>
                <w:sz w:val="24"/>
              </w:rPr>
              <w:t>Contract</w:t>
            </w:r>
          </w:p>
        </w:tc>
        <w:tc>
          <w:tcPr>
            <w:tcW w:w="5446" w:type="dxa"/>
            <w:gridSpan w:val="3"/>
          </w:tcPr>
          <w:p w14:paraId="49332421" w14:textId="6C88DE02" w:rsidR="00000000" w:rsidRDefault="00BF6683">
            <w:pPr>
              <w:spacing w:before="60"/>
              <w:rPr>
                <w:sz w:val="24"/>
              </w:rPr>
            </w:pPr>
            <w:r>
              <w:rPr>
                <w:sz w:val="24"/>
              </w:rPr>
              <w:t>RIMDEV</w:t>
            </w:r>
            <w:r>
              <w:rPr>
                <w:sz w:val="24"/>
              </w:rPr>
              <w:t xml:space="preserve"> Company</w:t>
            </w:r>
          </w:p>
        </w:tc>
      </w:tr>
      <w:tr w:rsidR="00000000" w14:paraId="50448025" w14:textId="77777777">
        <w:tblPrEx>
          <w:tblCellMar>
            <w:top w:w="0" w:type="dxa"/>
            <w:bottom w:w="0" w:type="dxa"/>
          </w:tblCellMar>
        </w:tblPrEx>
        <w:tc>
          <w:tcPr>
            <w:tcW w:w="425" w:type="dxa"/>
          </w:tcPr>
          <w:p w14:paraId="2D9D0160" w14:textId="77777777" w:rsidR="00000000" w:rsidRDefault="00185C9A">
            <w:pPr>
              <w:spacing w:before="60"/>
              <w:rPr>
                <w:sz w:val="24"/>
              </w:rPr>
            </w:pPr>
          </w:p>
        </w:tc>
        <w:tc>
          <w:tcPr>
            <w:tcW w:w="2410" w:type="dxa"/>
          </w:tcPr>
          <w:p w14:paraId="7B4A91C5" w14:textId="77777777" w:rsidR="00000000" w:rsidRDefault="00185C9A">
            <w:pPr>
              <w:spacing w:before="60"/>
              <w:rPr>
                <w:sz w:val="24"/>
              </w:rPr>
            </w:pPr>
            <w:r>
              <w:rPr>
                <w:sz w:val="24"/>
              </w:rPr>
              <w:t>Version</w:t>
            </w:r>
          </w:p>
        </w:tc>
        <w:tc>
          <w:tcPr>
            <w:tcW w:w="5446" w:type="dxa"/>
            <w:gridSpan w:val="3"/>
          </w:tcPr>
          <w:p w14:paraId="76C720DC" w14:textId="4AA708DE" w:rsidR="00000000" w:rsidRDefault="00BF6683">
            <w:pPr>
              <w:spacing w:before="60"/>
              <w:rPr>
                <w:sz w:val="24"/>
              </w:rPr>
            </w:pPr>
            <w:r>
              <w:rPr>
                <w:sz w:val="24"/>
              </w:rPr>
              <w:t>V 1.0</w:t>
            </w:r>
          </w:p>
        </w:tc>
      </w:tr>
      <w:tr w:rsidR="00000000" w14:paraId="0FCE3AB1" w14:textId="77777777">
        <w:tblPrEx>
          <w:tblCellMar>
            <w:top w:w="0" w:type="dxa"/>
            <w:bottom w:w="0" w:type="dxa"/>
          </w:tblCellMar>
        </w:tblPrEx>
        <w:tc>
          <w:tcPr>
            <w:tcW w:w="425" w:type="dxa"/>
          </w:tcPr>
          <w:p w14:paraId="6EF4FEC1" w14:textId="77777777" w:rsidR="00000000" w:rsidRDefault="00185C9A">
            <w:pPr>
              <w:pStyle w:val="Header"/>
              <w:keepLines w:val="0"/>
              <w:tabs>
                <w:tab w:val="clear" w:pos="4320"/>
                <w:tab w:val="clear" w:pos="8640"/>
              </w:tabs>
              <w:spacing w:before="60"/>
              <w:rPr>
                <w:lang w:val="en-US"/>
              </w:rPr>
            </w:pPr>
          </w:p>
        </w:tc>
        <w:tc>
          <w:tcPr>
            <w:tcW w:w="2410" w:type="dxa"/>
          </w:tcPr>
          <w:p w14:paraId="47DE20DB" w14:textId="77777777" w:rsidR="00000000" w:rsidRDefault="00185C9A">
            <w:pPr>
              <w:spacing w:before="60"/>
              <w:rPr>
                <w:sz w:val="24"/>
              </w:rPr>
            </w:pPr>
            <w:r>
              <w:rPr>
                <w:sz w:val="24"/>
              </w:rPr>
              <w:t>Date</w:t>
            </w:r>
          </w:p>
        </w:tc>
        <w:tc>
          <w:tcPr>
            <w:tcW w:w="5446" w:type="dxa"/>
            <w:gridSpan w:val="3"/>
          </w:tcPr>
          <w:p w14:paraId="2F9F5D62" w14:textId="39BCF0F5" w:rsidR="00000000" w:rsidRDefault="00BF6683" w:rsidP="00BF6683">
            <w:pPr>
              <w:spacing w:before="60"/>
              <w:rPr>
                <w:sz w:val="24"/>
              </w:rPr>
            </w:pPr>
            <w:r>
              <w:rPr>
                <w:sz w:val="24"/>
              </w:rPr>
              <w:fldChar w:fldCharType="begin"/>
            </w:r>
            <w:r>
              <w:rPr>
                <w:sz w:val="24"/>
              </w:rPr>
              <w:instrText xml:space="preserve"> DATE \@ "dddd, MMMM d, yyyy" </w:instrText>
            </w:r>
            <w:r>
              <w:rPr>
                <w:sz w:val="24"/>
              </w:rPr>
              <w:fldChar w:fldCharType="separate"/>
            </w:r>
            <w:r>
              <w:rPr>
                <w:noProof/>
                <w:sz w:val="24"/>
              </w:rPr>
              <w:t>Friday, January 17, 2020</w:t>
            </w:r>
            <w:r>
              <w:rPr>
                <w:sz w:val="24"/>
              </w:rPr>
              <w:fldChar w:fldCharType="end"/>
            </w:r>
          </w:p>
        </w:tc>
      </w:tr>
    </w:tbl>
    <w:p w14:paraId="75AE53B7" w14:textId="77777777" w:rsidR="00000000" w:rsidRDefault="00185C9A">
      <w:pPr>
        <w:pStyle w:val="Preface2"/>
      </w:pPr>
      <w:bookmarkStart w:id="22" w:name="_Toc504527765"/>
      <w:r>
        <w:t>0.3</w:t>
      </w:r>
      <w:r>
        <w:tab/>
        <w:t xml:space="preserve">Function of </w:t>
      </w:r>
      <w:r>
        <w:fldChar w:fldCharType="begin"/>
      </w:r>
      <w:r>
        <w:instrText xml:space="preserve">title  \* mergeformat </w:instrText>
      </w:r>
      <w:r>
        <w:fldChar w:fldCharType="separate"/>
      </w:r>
      <w:r>
        <w:t>System Requirement</w:t>
      </w:r>
      <w:r>
        <w:fldChar w:fldCharType="end"/>
      </w:r>
      <w:r>
        <w:t xml:space="preserve"> document</w:t>
      </w:r>
      <w:bookmarkEnd w:id="22"/>
    </w:p>
    <w:p w14:paraId="3BCE9542" w14:textId="77777777" w:rsidR="00000000" w:rsidRDefault="00185C9A" w:rsidP="00185C9A">
      <w:pPr>
        <w:pStyle w:val="Preface5"/>
        <w:numPr>
          <w:ilvl w:val="0"/>
          <w:numId w:val="7"/>
        </w:numPr>
      </w:pPr>
      <w:r>
        <w:t xml:space="preserve">A </w:t>
      </w:r>
      <w:r>
        <w:fldChar w:fldCharType="begin"/>
      </w:r>
      <w:r>
        <w:instrText xml:space="preserve">title  \* mergeformat </w:instrText>
      </w:r>
      <w:r>
        <w:fldChar w:fldCharType="separate"/>
      </w:r>
      <w:r>
        <w:t>System Requirement</w:t>
      </w:r>
      <w:r>
        <w:fldChar w:fldCharType="end"/>
      </w:r>
      <w:r>
        <w:t xml:space="preserve"> document is intended</w:t>
      </w:r>
      <w:r>
        <w:t xml:space="preserve"> to be used to record the complete requirement for a discrete development task within an </w:t>
      </w:r>
      <w:r w:rsidR="00306C30">
        <w:t>WORKER</w:t>
      </w:r>
      <w:r>
        <w:t xml:space="preserve"> Project.</w:t>
      </w:r>
      <w:r>
        <w:rPr>
          <w:rStyle w:val="FootnoteReference"/>
          <w:i w:val="0"/>
        </w:rPr>
        <w:footnoteReference w:id="1"/>
      </w:r>
      <w:r>
        <w:t xml:space="preserve">  As such it </w:t>
      </w:r>
      <w:r>
        <w:lastRenderedPageBreak/>
        <w:t xml:space="preserve">may be used as the “technical” component of a procurement specification (e.g. Invitation To Tender), and it may be referenced or included in </w:t>
      </w:r>
      <w:r>
        <w:t>the subsequent contract.  In all cases, including for development work done “in</w:t>
      </w:r>
      <w:r>
        <w:noBreakHyphen/>
        <w:t xml:space="preserve">house” it is conceived as the primary warrant (or Terms of Reference) for the development team.  </w:t>
      </w:r>
    </w:p>
    <w:p w14:paraId="7F40CF87" w14:textId="77777777" w:rsidR="00000000" w:rsidRDefault="00185C9A" w:rsidP="00185C9A">
      <w:pPr>
        <w:pStyle w:val="Preface5"/>
        <w:numPr>
          <w:ilvl w:val="0"/>
          <w:numId w:val="7"/>
        </w:numPr>
      </w:pPr>
      <w:r>
        <w:t>This particular template is specifically oriented towards development tasks wh</w:t>
      </w:r>
      <w:r>
        <w:t xml:space="preserve">ich include a significant software development component.  It covers many other things besides, but it is not intended to be applicable when the software development component is absent.  </w:t>
      </w:r>
    </w:p>
    <w:p w14:paraId="746663FA" w14:textId="77777777" w:rsidR="00000000" w:rsidRDefault="00185C9A">
      <w:pPr>
        <w:pStyle w:val="Preface2"/>
      </w:pPr>
      <w:bookmarkStart w:id="23" w:name="_Toc497910952"/>
      <w:bookmarkStart w:id="24" w:name="_Toc498047679"/>
      <w:bookmarkStart w:id="25" w:name="_Toc498166499"/>
      <w:bookmarkStart w:id="26" w:name="_Toc504527766"/>
      <w:r>
        <w:t>0.4</w:t>
      </w:r>
      <w:r>
        <w:tab/>
        <w:t>Related documents</w:t>
      </w:r>
      <w:bookmarkEnd w:id="23"/>
      <w:bookmarkEnd w:id="24"/>
      <w:bookmarkEnd w:id="25"/>
      <w:bookmarkEnd w:id="26"/>
      <w:r>
        <w:t xml:space="preserve"> </w:t>
      </w:r>
    </w:p>
    <w:p w14:paraId="17166A6E" w14:textId="77777777" w:rsidR="00000000" w:rsidRDefault="00185C9A" w:rsidP="00185C9A">
      <w:pPr>
        <w:pStyle w:val="Preface5"/>
        <w:numPr>
          <w:ilvl w:val="0"/>
          <w:numId w:val="8"/>
        </w:numPr>
      </w:pPr>
      <w:del w:id="27" w:author="W J Waghorn" w:date="2001-01-03T11:16:00Z">
        <w:r>
          <w:delText>Within that, t</w:delText>
        </w:r>
      </w:del>
      <w:ins w:id="28" w:author="W J Waghorn" w:date="2001-01-03T11:16:00Z">
        <w:r>
          <w:t>T</w:t>
        </w:r>
      </w:ins>
      <w:r>
        <w:t xml:space="preserve">he following documents </w:t>
      </w:r>
      <w:ins w:id="29" w:author="W J Waghorn" w:date="2001-01-03T11:18:00Z">
        <w:r>
          <w:t>f</w:t>
        </w:r>
        <w:r>
          <w:rPr>
            <w:u w:val="single"/>
          </w:rPr>
          <w:t>or th</w:t>
        </w:r>
        <w:r>
          <w:rPr>
            <w:u w:val="single"/>
          </w:rPr>
          <w:t xml:space="preserve">e </w:t>
        </w:r>
      </w:ins>
      <w:r w:rsidR="00306C30">
        <w:rPr>
          <w:u w:val="single"/>
        </w:rPr>
        <w:t>WORKER</w:t>
      </w:r>
      <w:ins w:id="30" w:author="W J Waghorn" w:date="2001-01-03T11:18:00Z">
        <w:r>
          <w:rPr>
            <w:u w:val="single"/>
          </w:rPr>
          <w:t xml:space="preserve"> Project concerned </w:t>
        </w:r>
      </w:ins>
      <w:r>
        <w:t xml:space="preserve">are specifically related to </w:t>
      </w:r>
      <w:del w:id="31" w:author="W J Waghorn" w:date="2001-01-03T11:17:00Z">
        <w:r>
          <w:delText xml:space="preserve">the </w:delText>
        </w:r>
      </w:del>
      <w:ins w:id="32" w:author="W J Waghorn" w:date="2001-01-03T11:17:00Z">
        <w:r>
          <w:t xml:space="preserve">each </w:t>
        </w:r>
      </w:ins>
      <w:r>
        <w:fldChar w:fldCharType="begin"/>
      </w:r>
      <w:r>
        <w:instrText xml:space="preserve">title  \* mergeformat </w:instrText>
      </w:r>
      <w:r>
        <w:fldChar w:fldCharType="separate"/>
      </w:r>
      <w:r>
        <w:t>System Requirement</w:t>
      </w:r>
      <w:r>
        <w:fldChar w:fldCharType="end"/>
      </w:r>
      <w:r>
        <w:t xml:space="preserve"> document.  </w:t>
      </w:r>
    </w:p>
    <w:tbl>
      <w:tblPr>
        <w:tblW w:w="0" w:type="auto"/>
        <w:tblInd w:w="720" w:type="dxa"/>
        <w:tblLayout w:type="fixed"/>
        <w:tblLook w:val="0000" w:firstRow="0" w:lastRow="0" w:firstColumn="0" w:lastColumn="0" w:noHBand="0" w:noVBand="0"/>
      </w:tblPr>
      <w:tblGrid>
        <w:gridCol w:w="3118"/>
        <w:gridCol w:w="5163"/>
      </w:tblGrid>
      <w:tr w:rsidR="00000000" w14:paraId="167B71E1" w14:textId="77777777">
        <w:tblPrEx>
          <w:tblCellMar>
            <w:top w:w="0" w:type="dxa"/>
            <w:bottom w:w="0" w:type="dxa"/>
          </w:tblCellMar>
        </w:tblPrEx>
        <w:tc>
          <w:tcPr>
            <w:tcW w:w="3118" w:type="dxa"/>
          </w:tcPr>
          <w:p w14:paraId="51FDB422" w14:textId="77777777" w:rsidR="00000000" w:rsidRDefault="00185C9A">
            <w:pPr>
              <w:keepNext/>
              <w:keepLines/>
              <w:spacing w:before="80"/>
              <w:rPr>
                <w:sz w:val="24"/>
              </w:rPr>
            </w:pPr>
            <w:r>
              <w:rPr>
                <w:sz w:val="24"/>
              </w:rPr>
              <w:t>Project Definition document</w:t>
            </w:r>
          </w:p>
        </w:tc>
        <w:tc>
          <w:tcPr>
            <w:tcW w:w="5163" w:type="dxa"/>
          </w:tcPr>
          <w:p w14:paraId="0CF462B5" w14:textId="77777777" w:rsidR="00000000" w:rsidRDefault="00185C9A">
            <w:pPr>
              <w:keepNext/>
              <w:keepLines/>
              <w:spacing w:before="80"/>
              <w:rPr>
                <w:sz w:val="24"/>
              </w:rPr>
            </w:pPr>
            <w:ins w:id="33" w:author="W J Waghorn" w:date="2001-01-03T11:22:00Z">
              <w:r>
                <w:rPr>
                  <w:sz w:val="24"/>
                </w:rPr>
                <w:t xml:space="preserve">Top level specification of the </w:t>
              </w:r>
            </w:ins>
            <w:r w:rsidR="00306C30">
              <w:rPr>
                <w:sz w:val="24"/>
              </w:rPr>
              <w:t>WORKER</w:t>
            </w:r>
            <w:ins w:id="34" w:author="W J Waghorn" w:date="2001-01-03T11:22:00Z">
              <w:r>
                <w:rPr>
                  <w:sz w:val="24"/>
                </w:rPr>
                <w:t xml:space="preserve"> Project as a whole.  </w:t>
              </w:r>
            </w:ins>
          </w:p>
        </w:tc>
      </w:tr>
      <w:tr w:rsidR="00000000" w14:paraId="4C08E253" w14:textId="77777777">
        <w:tblPrEx>
          <w:tblCellMar>
            <w:top w:w="0" w:type="dxa"/>
            <w:bottom w:w="0" w:type="dxa"/>
          </w:tblCellMar>
        </w:tblPrEx>
        <w:tc>
          <w:tcPr>
            <w:tcW w:w="3118" w:type="dxa"/>
          </w:tcPr>
          <w:p w14:paraId="18CC7A17" w14:textId="77777777" w:rsidR="00000000" w:rsidRDefault="00185C9A">
            <w:pPr>
              <w:keepNext/>
              <w:keepLines/>
              <w:spacing w:before="80"/>
              <w:rPr>
                <w:sz w:val="24"/>
              </w:rPr>
            </w:pPr>
            <w:r>
              <w:rPr>
                <w:sz w:val="24"/>
              </w:rPr>
              <w:t>Global Implementation Plan</w:t>
            </w:r>
          </w:p>
        </w:tc>
        <w:tc>
          <w:tcPr>
            <w:tcW w:w="5163" w:type="dxa"/>
          </w:tcPr>
          <w:p w14:paraId="7774846B" w14:textId="77777777" w:rsidR="00000000" w:rsidRDefault="00306C30">
            <w:pPr>
              <w:keepNext/>
              <w:keepLines/>
              <w:spacing w:before="80"/>
              <w:rPr>
                <w:sz w:val="24"/>
              </w:rPr>
            </w:pPr>
            <w:r>
              <w:rPr>
                <w:sz w:val="24"/>
              </w:rPr>
              <w:t>WORKER</w:t>
            </w:r>
            <w:ins w:id="35" w:author="W J Waghorn" w:date="2001-01-03T11:22:00Z">
              <w:r w:rsidR="00185C9A">
                <w:rPr>
                  <w:sz w:val="24"/>
                </w:rPr>
                <w:t xml:space="preserve"> Project development pl</w:t>
              </w:r>
              <w:r w:rsidR="00185C9A">
                <w:rPr>
                  <w:sz w:val="24"/>
                </w:rPr>
                <w:t>an, including details of</w:t>
              </w:r>
            </w:ins>
            <w:ins w:id="36" w:author="W J Waghorn" w:date="2001-01-03T11:23:00Z">
              <w:r w:rsidR="00185C9A">
                <w:rPr>
                  <w:sz w:val="24"/>
                </w:rPr>
                <w:t xml:space="preserve"> funding,</w:t>
              </w:r>
            </w:ins>
            <w:ins w:id="37" w:author="W J Waghorn" w:date="2001-01-03T11:22:00Z">
              <w:r w:rsidR="00185C9A">
                <w:rPr>
                  <w:sz w:val="24"/>
                </w:rPr>
                <w:t xml:space="preserve"> phasing and roll-out plans. </w:t>
              </w:r>
            </w:ins>
          </w:p>
        </w:tc>
      </w:tr>
      <w:tr w:rsidR="00000000" w14:paraId="15DB005E" w14:textId="77777777">
        <w:tblPrEx>
          <w:tblCellMar>
            <w:top w:w="0" w:type="dxa"/>
            <w:bottom w:w="0" w:type="dxa"/>
          </w:tblCellMar>
        </w:tblPrEx>
        <w:tc>
          <w:tcPr>
            <w:tcW w:w="3118" w:type="dxa"/>
          </w:tcPr>
          <w:p w14:paraId="0BDF61E6" w14:textId="77777777" w:rsidR="00000000" w:rsidRDefault="00185C9A">
            <w:pPr>
              <w:pStyle w:val="Header"/>
              <w:keepNext/>
              <w:tabs>
                <w:tab w:val="clear" w:pos="4320"/>
                <w:tab w:val="clear" w:pos="8640"/>
              </w:tabs>
              <w:spacing w:before="80"/>
              <w:rPr>
                <w:lang w:val="en-US"/>
              </w:rPr>
            </w:pPr>
            <w:r>
              <w:t>User Requirement document</w:t>
            </w:r>
          </w:p>
        </w:tc>
        <w:tc>
          <w:tcPr>
            <w:tcW w:w="5163" w:type="dxa"/>
          </w:tcPr>
          <w:p w14:paraId="13BB5C92" w14:textId="77777777" w:rsidR="00000000" w:rsidRDefault="00185C9A">
            <w:pPr>
              <w:pStyle w:val="Header"/>
              <w:keepNext/>
              <w:tabs>
                <w:tab w:val="clear" w:pos="4320"/>
                <w:tab w:val="clear" w:pos="8640"/>
              </w:tabs>
              <w:spacing w:before="80"/>
              <w:rPr>
                <w:lang w:val="en-US"/>
              </w:rPr>
            </w:pPr>
            <w:ins w:id="38" w:author="W J Waghorn" w:date="2001-01-03T11:23:00Z">
              <w:r>
                <w:rPr>
                  <w:lang w:val="en-US"/>
                </w:rPr>
                <w:t xml:space="preserve">The overall user requirements on which the specific requirements in the </w:t>
              </w:r>
            </w:ins>
            <w:ins w:id="39" w:author="W J Waghorn" w:date="2001-01-03T11:24:00Z">
              <w:r>
                <w:fldChar w:fldCharType="begin"/>
              </w:r>
              <w:r>
                <w:instrText xml:space="preserve">title  \* mergeformat </w:instrText>
              </w:r>
              <w:r>
                <w:fldChar w:fldCharType="separate"/>
              </w:r>
            </w:ins>
            <w:r>
              <w:t>System Requirement</w:t>
            </w:r>
            <w:ins w:id="40" w:author="W J Waghorn" w:date="2001-01-03T11:24:00Z">
              <w:r>
                <w:fldChar w:fldCharType="end"/>
              </w:r>
              <w:r>
                <w:t xml:space="preserve"> document are based. </w:t>
              </w:r>
            </w:ins>
          </w:p>
        </w:tc>
      </w:tr>
      <w:tr w:rsidR="00000000" w14:paraId="720EBDC5" w14:textId="77777777">
        <w:tblPrEx>
          <w:tblCellMar>
            <w:top w:w="0" w:type="dxa"/>
            <w:bottom w:w="0" w:type="dxa"/>
          </w:tblCellMar>
        </w:tblPrEx>
        <w:tc>
          <w:tcPr>
            <w:tcW w:w="3118" w:type="dxa"/>
          </w:tcPr>
          <w:p w14:paraId="0DA9D9E3" w14:textId="77777777" w:rsidR="00000000" w:rsidRDefault="00185C9A">
            <w:pPr>
              <w:pStyle w:val="Header"/>
              <w:keepNext/>
              <w:tabs>
                <w:tab w:val="clear" w:pos="4320"/>
                <w:tab w:val="clear" w:pos="8640"/>
              </w:tabs>
              <w:spacing w:before="80"/>
              <w:rPr>
                <w:lang w:val="en-US"/>
              </w:rPr>
            </w:pPr>
            <w:r>
              <w:t>User Guide</w:t>
            </w:r>
          </w:p>
        </w:tc>
        <w:tc>
          <w:tcPr>
            <w:tcW w:w="5163" w:type="dxa"/>
          </w:tcPr>
          <w:p w14:paraId="481894BC" w14:textId="77777777" w:rsidR="00000000" w:rsidRDefault="00185C9A">
            <w:pPr>
              <w:pStyle w:val="Header"/>
              <w:keepNext/>
              <w:tabs>
                <w:tab w:val="clear" w:pos="4320"/>
                <w:tab w:val="clear" w:pos="8640"/>
              </w:tabs>
              <w:spacing w:before="80"/>
              <w:rPr>
                <w:lang w:val="en-US"/>
              </w:rPr>
            </w:pPr>
            <w:ins w:id="41" w:author="W J Waghorn" w:date="2001-01-03T11:25:00Z">
              <w:r>
                <w:rPr>
                  <w:lang w:val="en-US"/>
                </w:rPr>
                <w:t>Preliminary draft</w:t>
              </w:r>
              <w:r>
                <w:rPr>
                  <w:lang w:val="en-US"/>
                </w:rPr>
                <w:t xml:space="preserve"> description of system operation from the user point of view.  </w:t>
              </w:r>
            </w:ins>
          </w:p>
        </w:tc>
      </w:tr>
    </w:tbl>
    <w:p w14:paraId="3A9327BA" w14:textId="77777777" w:rsidR="00000000" w:rsidRDefault="00185C9A">
      <w:pPr>
        <w:pStyle w:val="Preface5"/>
        <w:numPr>
          <w:numberingChange w:id="42" w:author="W J Waghorn" w:date="2001-01-03T12:02:00Z" w:original="/%5:2:0:"/>
        </w:numPr>
      </w:pPr>
      <w:ins w:id="43" w:author="W J Waghorn" w:date="2001-01-03T11:27:00Z">
        <w:r>
          <w:t>Note that all of these are likely to be at least “Reference Documents</w:t>
        </w:r>
      </w:ins>
      <w:ins w:id="44" w:author="W J Waghorn" w:date="2001-01-03T11:28:00Z">
        <w:r>
          <w:t xml:space="preserve">” within the </w:t>
        </w:r>
        <w:r>
          <w:fldChar w:fldCharType="begin"/>
        </w:r>
        <w:r>
          <w:instrText xml:space="preserve">title  \* mergeformat </w:instrText>
        </w:r>
        <w:r>
          <w:fldChar w:fldCharType="separate"/>
        </w:r>
      </w:ins>
      <w:r>
        <w:t>System Requirement</w:t>
      </w:r>
      <w:ins w:id="45" w:author="W J Waghorn" w:date="2001-01-03T11:28:00Z">
        <w:r>
          <w:fldChar w:fldCharType="end"/>
        </w:r>
        <w:r>
          <w:t xml:space="preserve"> document (See 1.3.2), and that the User Requirement document in p</w:t>
        </w:r>
        <w:r>
          <w:t>articular may</w:t>
        </w:r>
      </w:ins>
      <w:ins w:id="46" w:author="W J Waghorn" w:date="2001-01-03T11:29:00Z">
        <w:r>
          <w:t xml:space="preserve"> possibly</w:t>
        </w:r>
      </w:ins>
      <w:ins w:id="47" w:author="W J Waghorn" w:date="2001-01-03T11:28:00Z">
        <w:r>
          <w:t xml:space="preserve"> be an </w:t>
        </w:r>
      </w:ins>
      <w:ins w:id="48" w:author="W J Waghorn" w:date="2001-01-03T11:29:00Z">
        <w:r>
          <w:t>“Applicable Document” (See 1.3.1).</w:t>
        </w:r>
      </w:ins>
      <w:r>
        <w:t xml:space="preserve"> It may also be appropriate to reference a draft Service Level Agreement (SLA) which specifies requirements for services to be delivered as part of the project. In any event, the </w:t>
      </w:r>
      <w:r w:rsidR="00306C30">
        <w:t>WORKER</w:t>
      </w:r>
      <w:r>
        <w:t>-MS SLA tem</w:t>
      </w:r>
      <w:r>
        <w:t>plate (</w:t>
      </w:r>
      <w:r w:rsidR="00306C30">
        <w:t>WORKER</w:t>
      </w:r>
      <w:r>
        <w:t>-MS-SLA) provides useful gu</w:t>
      </w:r>
      <w:r w:rsidR="00306C30">
        <w:t>Worker</w:t>
      </w:r>
      <w:r>
        <w:t>nce on service criteria which should be considered when specifying requirements.</w:t>
      </w:r>
    </w:p>
    <w:p w14:paraId="3A67D978" w14:textId="77777777" w:rsidR="00000000" w:rsidRDefault="00185C9A">
      <w:pPr>
        <w:pStyle w:val="Preface5"/>
        <w:numPr>
          <w:numberingChange w:id="49" w:author="W J Waghorn" w:date="2001-01-03T12:02:00Z" w:original="/%5:4:0:"/>
        </w:numPr>
      </w:pPr>
      <w:r>
        <w:t>The document “</w:t>
      </w:r>
      <w:r w:rsidR="00306C30">
        <w:t>WORKER</w:t>
      </w:r>
      <w:r>
        <w:t xml:space="preserve"> Lifecycles” presents an overview of the documentation of the </w:t>
      </w:r>
      <w:r w:rsidR="00306C30">
        <w:t>WORKER</w:t>
      </w:r>
      <w:r>
        <w:t xml:space="preserve"> Programme and of the </w:t>
      </w:r>
      <w:r w:rsidR="00306C30">
        <w:t>WORKER</w:t>
      </w:r>
      <w:r>
        <w:t xml:space="preserve"> Projects and development co</w:t>
      </w:r>
      <w:r>
        <w:t xml:space="preserve">ntracts executed under its auspices.  </w:t>
      </w:r>
    </w:p>
    <w:p w14:paraId="3D0EB4B3" w14:textId="77777777" w:rsidR="00000000" w:rsidRDefault="00185C9A">
      <w:pPr>
        <w:pStyle w:val="Preface2"/>
      </w:pPr>
      <w:bookmarkStart w:id="50" w:name="_Toc504527767"/>
      <w:r>
        <w:t>0.5</w:t>
      </w:r>
      <w:r>
        <w:tab/>
        <w:t xml:space="preserve">Production of </w:t>
      </w:r>
      <w:r>
        <w:fldChar w:fldCharType="begin"/>
      </w:r>
      <w:r>
        <w:instrText xml:space="preserve">title  \* mergeformat </w:instrText>
      </w:r>
      <w:r>
        <w:fldChar w:fldCharType="separate"/>
      </w:r>
      <w:r>
        <w:t>System Requirement</w:t>
      </w:r>
      <w:r>
        <w:fldChar w:fldCharType="end"/>
      </w:r>
      <w:r>
        <w:t xml:space="preserve"> document</w:t>
      </w:r>
      <w:bookmarkEnd w:id="50"/>
    </w:p>
    <w:p w14:paraId="78370446" w14:textId="77777777" w:rsidR="00000000" w:rsidRDefault="00185C9A" w:rsidP="00185C9A">
      <w:pPr>
        <w:pStyle w:val="Preface5"/>
        <w:numPr>
          <w:ilvl w:val="0"/>
          <w:numId w:val="9"/>
        </w:numPr>
      </w:pPr>
      <w:r>
        <w:t xml:space="preserve">Development within a given </w:t>
      </w:r>
      <w:r w:rsidR="00306C30">
        <w:t>WORKER</w:t>
      </w:r>
      <w:r>
        <w:t xml:space="preserve"> Project is usually contracted out; but even where it is done internally explicit terms of reference are needed.  Th</w:t>
      </w:r>
      <w:r>
        <w:t xml:space="preserve">ese are provided by the </w:t>
      </w:r>
      <w:r>
        <w:fldChar w:fldCharType="begin"/>
      </w:r>
      <w:r>
        <w:instrText xml:space="preserve">title  \* mergeformat </w:instrText>
      </w:r>
      <w:r>
        <w:fldChar w:fldCharType="separate"/>
      </w:r>
      <w:r>
        <w:t>System Requirement</w:t>
      </w:r>
      <w:r>
        <w:fldChar w:fldCharType="end"/>
      </w:r>
      <w:r>
        <w:t xml:space="preserve"> document.  </w:t>
      </w:r>
    </w:p>
    <w:p w14:paraId="71ABFC0B" w14:textId="77777777" w:rsidR="00000000" w:rsidRDefault="00185C9A" w:rsidP="00185C9A">
      <w:pPr>
        <w:pStyle w:val="Preface5"/>
        <w:numPr>
          <w:ilvl w:val="0"/>
          <w:numId w:val="9"/>
        </w:numPr>
      </w:pPr>
      <w:r>
        <w:t xml:space="preserve">In some cases there is only one development contract within a given </w:t>
      </w:r>
      <w:r w:rsidR="00306C30">
        <w:t>WORKER</w:t>
      </w:r>
      <w:r>
        <w:t xml:space="preserve"> Project, but more usually development is in distinct phases, and sometimes there are parallel developmen</w:t>
      </w:r>
      <w:r>
        <w:t xml:space="preserve">ts within a phase.  Each distinct development contract within an </w:t>
      </w:r>
      <w:r w:rsidR="00306C30">
        <w:t>WORKER</w:t>
      </w:r>
      <w:r>
        <w:t xml:space="preserve"> Project should be the subject of a separate </w:t>
      </w:r>
      <w:r>
        <w:fldChar w:fldCharType="begin"/>
      </w:r>
      <w:r>
        <w:instrText xml:space="preserve">title  \* mergeformat </w:instrText>
      </w:r>
      <w:r>
        <w:fldChar w:fldCharType="separate"/>
      </w:r>
      <w:r>
        <w:t>System Requirement</w:t>
      </w:r>
      <w:r>
        <w:fldChar w:fldCharType="end"/>
      </w:r>
      <w:r>
        <w:t xml:space="preserve"> document.  </w:t>
      </w:r>
    </w:p>
    <w:p w14:paraId="6DF133B2" w14:textId="77777777" w:rsidR="00000000" w:rsidRDefault="00185C9A" w:rsidP="00185C9A">
      <w:pPr>
        <w:pStyle w:val="Preface5"/>
        <w:numPr>
          <w:ilvl w:val="0"/>
          <w:numId w:val="9"/>
        </w:numPr>
      </w:pPr>
      <w:r>
        <w:lastRenderedPageBreak/>
        <w:t>It is important that each distinct contract (or internal development activity) have a c</w:t>
      </w:r>
      <w:r>
        <w:t xml:space="preserve">learly defined scope: the work to be done must be coherent and self-contained if it is to be managed effectively and reliably.  </w:t>
      </w:r>
    </w:p>
    <w:p w14:paraId="59591DB0" w14:textId="77777777" w:rsidR="00000000" w:rsidRDefault="00185C9A" w:rsidP="00185C9A">
      <w:pPr>
        <w:pStyle w:val="Preface5"/>
        <w:numPr>
          <w:ilvl w:val="0"/>
          <w:numId w:val="9"/>
        </w:numPr>
      </w:pPr>
      <w:r>
        <w:t xml:space="preserve">Note, moreover, that the specification of the </w:t>
      </w:r>
      <w:r>
        <w:fldChar w:fldCharType="begin"/>
      </w:r>
      <w:r>
        <w:instrText xml:space="preserve">title  \* mergeformat </w:instrText>
      </w:r>
      <w:r>
        <w:fldChar w:fldCharType="separate"/>
      </w:r>
      <w:r>
        <w:t>System Requirement</w:t>
      </w:r>
      <w:r>
        <w:fldChar w:fldCharType="end"/>
      </w:r>
      <w:r>
        <w:t xml:space="preserve">s for each development has to be done </w:t>
      </w:r>
      <w:r>
        <w:t>with careful attention to the need to ensure that the planned developments collectively, in conjunction with the non</w:t>
      </w:r>
      <w:r>
        <w:noBreakHyphen/>
        <w:t xml:space="preserve">developmental components of the target system, can be expected to satisfy the defined User Requirement for the </w:t>
      </w:r>
      <w:r w:rsidR="00306C30">
        <w:t>WORKER</w:t>
      </w:r>
      <w:r>
        <w:t xml:space="preserve"> Project as a whole.  </w:t>
      </w:r>
    </w:p>
    <w:p w14:paraId="4AD4C3AD" w14:textId="77777777" w:rsidR="00000000" w:rsidRDefault="00185C9A" w:rsidP="00185C9A">
      <w:pPr>
        <w:pStyle w:val="Preface5"/>
        <w:numPr>
          <w:ilvl w:val="0"/>
          <w:numId w:val="9"/>
        </w:numPr>
      </w:pPr>
      <w:r>
        <w:t>Be</w:t>
      </w:r>
      <w:r>
        <w:t xml:space="preserve">cause the production of a </w:t>
      </w:r>
      <w:r>
        <w:fldChar w:fldCharType="begin"/>
      </w:r>
      <w:r>
        <w:instrText xml:space="preserve">title  \* mergeformat </w:instrText>
      </w:r>
      <w:r>
        <w:fldChar w:fldCharType="separate"/>
      </w:r>
      <w:r>
        <w:t>System Requirement</w:t>
      </w:r>
      <w:r>
        <w:fldChar w:fldCharType="end"/>
      </w:r>
      <w:r>
        <w:t xml:space="preserve"> document is therefore part of the overall system design process, </w:t>
      </w:r>
    </w:p>
    <w:p w14:paraId="5F639C69" w14:textId="77777777" w:rsidR="00000000" w:rsidRDefault="00185C9A">
      <w:pPr>
        <w:pStyle w:val="preface6"/>
      </w:pPr>
      <w:r>
        <w:t xml:space="preserve">it is often found appropriate to consult (or at least notify) the users concerning the content of each </w:t>
      </w:r>
      <w:r>
        <w:fldChar w:fldCharType="begin"/>
      </w:r>
      <w:r>
        <w:instrText>title  \* mergef</w:instrText>
      </w:r>
      <w:r>
        <w:instrText xml:space="preserve">ormat </w:instrText>
      </w:r>
      <w:r>
        <w:fldChar w:fldCharType="separate"/>
      </w:r>
      <w:r>
        <w:t>System Requirement</w:t>
      </w:r>
      <w:r>
        <w:fldChar w:fldCharType="end"/>
      </w:r>
      <w:r>
        <w:t xml:space="preserve"> document</w:t>
      </w:r>
    </w:p>
    <w:p w14:paraId="0B745CD0" w14:textId="77777777" w:rsidR="00000000" w:rsidRDefault="00185C9A">
      <w:pPr>
        <w:pStyle w:val="preface6"/>
      </w:pPr>
      <w:r>
        <w:t xml:space="preserve">it is essential to perform appropriate design reviews and other quality control checks.  </w:t>
      </w:r>
    </w:p>
    <w:p w14:paraId="0A1943EC" w14:textId="77777777" w:rsidR="00000000" w:rsidRDefault="00185C9A">
      <w:pPr>
        <w:pStyle w:val="Preface2"/>
      </w:pPr>
      <w:bookmarkStart w:id="51" w:name="_Toc504527768"/>
      <w:r>
        <w:t>0.6</w:t>
      </w:r>
      <w:r>
        <w:tab/>
        <w:t>Definitions, Acronyms and Abbreviations</w:t>
      </w:r>
      <w:bookmarkEnd w:id="51"/>
      <w:r>
        <w:t xml:space="preserve"> </w:t>
      </w:r>
    </w:p>
    <w:p w14:paraId="064F7C98" w14:textId="77777777" w:rsidR="00000000" w:rsidRDefault="00185C9A" w:rsidP="00185C9A">
      <w:pPr>
        <w:pStyle w:val="Preface5"/>
        <w:numPr>
          <w:ilvl w:val="0"/>
          <w:numId w:val="67"/>
        </w:numPr>
      </w:pPr>
      <w:r>
        <w:t>The following is a list of definitions for this template: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448"/>
      </w:tblGrid>
      <w:tr w:rsidR="00000000" w14:paraId="6CBBABCE" w14:textId="77777777">
        <w:tblPrEx>
          <w:tblCellMar>
            <w:top w:w="0" w:type="dxa"/>
            <w:bottom w:w="0" w:type="dxa"/>
          </w:tblCellMar>
        </w:tblPrEx>
        <w:tc>
          <w:tcPr>
            <w:tcW w:w="2693" w:type="dxa"/>
          </w:tcPr>
          <w:p w14:paraId="326B8E1D" w14:textId="77777777" w:rsidR="00000000" w:rsidRDefault="00185C9A">
            <w:pPr>
              <w:pStyle w:val="BodyText"/>
              <w:keepNext/>
              <w:keepLines/>
              <w:spacing w:before="60"/>
              <w:ind w:left="0"/>
              <w:rPr>
                <w:i/>
              </w:rPr>
            </w:pPr>
            <w:r>
              <w:rPr>
                <w:i/>
              </w:rPr>
              <w:t>(System) Block diagram</w:t>
            </w:r>
          </w:p>
        </w:tc>
        <w:tc>
          <w:tcPr>
            <w:tcW w:w="5448" w:type="dxa"/>
          </w:tcPr>
          <w:p w14:paraId="6337BF88" w14:textId="77777777" w:rsidR="00000000" w:rsidRDefault="00185C9A">
            <w:pPr>
              <w:pStyle w:val="BodyText"/>
              <w:keepNext/>
              <w:keepLines/>
              <w:spacing w:before="60"/>
              <w:ind w:left="0"/>
              <w:rPr>
                <w:i/>
              </w:rPr>
            </w:pPr>
            <w:r>
              <w:rPr>
                <w:i/>
              </w:rPr>
              <w:t>a di</w:t>
            </w:r>
            <w:r>
              <w:rPr>
                <w:i/>
              </w:rPr>
              <w:t>agram showing the major components of the system with its interconnections and external interfaces.</w:t>
            </w:r>
          </w:p>
        </w:tc>
      </w:tr>
      <w:tr w:rsidR="00000000" w14:paraId="405D1F7A" w14:textId="77777777">
        <w:tblPrEx>
          <w:tblCellMar>
            <w:top w:w="0" w:type="dxa"/>
            <w:bottom w:w="0" w:type="dxa"/>
          </w:tblCellMar>
        </w:tblPrEx>
        <w:tc>
          <w:tcPr>
            <w:tcW w:w="2693" w:type="dxa"/>
          </w:tcPr>
          <w:p w14:paraId="76BAF126" w14:textId="77777777" w:rsidR="00000000" w:rsidRDefault="00185C9A">
            <w:pPr>
              <w:pStyle w:val="BodyText"/>
              <w:keepNext/>
              <w:keepLines/>
              <w:spacing w:before="60"/>
              <w:ind w:left="0"/>
              <w:rPr>
                <w:i/>
              </w:rPr>
            </w:pPr>
            <w:r>
              <w:rPr>
                <w:i/>
              </w:rPr>
              <w:t>Data flow diagram</w:t>
            </w:r>
          </w:p>
        </w:tc>
        <w:tc>
          <w:tcPr>
            <w:tcW w:w="5448" w:type="dxa"/>
          </w:tcPr>
          <w:p w14:paraId="7CC22D9F" w14:textId="77777777" w:rsidR="00000000" w:rsidRDefault="00185C9A">
            <w:pPr>
              <w:pStyle w:val="BodyText"/>
              <w:keepNext/>
              <w:keepLines/>
              <w:spacing w:before="60"/>
              <w:ind w:left="0"/>
              <w:rPr>
                <w:i/>
              </w:rPr>
            </w:pPr>
            <w:r>
              <w:rPr>
                <w:i/>
              </w:rPr>
              <w:t>a diagram showing how data flows around the system. Generally the components are shown as black boxes with only the data flows into and o</w:t>
            </w:r>
            <w:r>
              <w:rPr>
                <w:i/>
              </w:rPr>
              <w:t>ut of the component.</w:t>
            </w:r>
          </w:p>
        </w:tc>
      </w:tr>
      <w:tr w:rsidR="00000000" w14:paraId="235319D2" w14:textId="77777777">
        <w:tblPrEx>
          <w:tblCellMar>
            <w:top w:w="0" w:type="dxa"/>
            <w:bottom w:w="0" w:type="dxa"/>
          </w:tblCellMar>
        </w:tblPrEx>
        <w:tc>
          <w:tcPr>
            <w:tcW w:w="2693" w:type="dxa"/>
          </w:tcPr>
          <w:p w14:paraId="4F8D68C1" w14:textId="77777777" w:rsidR="00000000" w:rsidRDefault="00185C9A">
            <w:pPr>
              <w:pStyle w:val="BodyText"/>
              <w:keepNext/>
              <w:keepLines/>
              <w:spacing w:before="60"/>
              <w:ind w:left="0"/>
              <w:rPr>
                <w:i/>
              </w:rPr>
            </w:pPr>
            <w:r>
              <w:rPr>
                <w:i/>
              </w:rPr>
              <w:t>Verification</w:t>
            </w:r>
          </w:p>
        </w:tc>
        <w:tc>
          <w:tcPr>
            <w:tcW w:w="5448" w:type="dxa"/>
          </w:tcPr>
          <w:p w14:paraId="7EF8A15B" w14:textId="77777777" w:rsidR="00000000" w:rsidRDefault="00185C9A">
            <w:pPr>
              <w:pStyle w:val="BodyText"/>
              <w:keepNext/>
              <w:keepLines/>
              <w:spacing w:before="60"/>
              <w:ind w:left="0"/>
              <w:rPr>
                <w:i/>
              </w:rPr>
            </w:pPr>
            <w:r>
              <w:rPr>
                <w:i/>
              </w:rPr>
              <w:t>checks that each component meets its specific requirement, usually as defined in the design document</w:t>
            </w:r>
          </w:p>
        </w:tc>
      </w:tr>
      <w:tr w:rsidR="00000000" w14:paraId="05DDAD5E" w14:textId="77777777">
        <w:tblPrEx>
          <w:tblCellMar>
            <w:top w:w="0" w:type="dxa"/>
            <w:bottom w:w="0" w:type="dxa"/>
          </w:tblCellMar>
        </w:tblPrEx>
        <w:tc>
          <w:tcPr>
            <w:tcW w:w="2693" w:type="dxa"/>
          </w:tcPr>
          <w:p w14:paraId="46124735" w14:textId="77777777" w:rsidR="00000000" w:rsidRDefault="00185C9A">
            <w:pPr>
              <w:pStyle w:val="BodyText"/>
              <w:spacing w:before="60"/>
              <w:ind w:left="0"/>
              <w:rPr>
                <w:i/>
              </w:rPr>
            </w:pPr>
            <w:r>
              <w:rPr>
                <w:i/>
              </w:rPr>
              <w:t>Val</w:t>
            </w:r>
            <w:r w:rsidR="00306C30">
              <w:rPr>
                <w:i/>
              </w:rPr>
              <w:t>Worker</w:t>
            </w:r>
            <w:r>
              <w:rPr>
                <w:i/>
              </w:rPr>
              <w:t>tion</w:t>
            </w:r>
          </w:p>
        </w:tc>
        <w:tc>
          <w:tcPr>
            <w:tcW w:w="5448" w:type="dxa"/>
          </w:tcPr>
          <w:p w14:paraId="4642A5C1" w14:textId="77777777" w:rsidR="00000000" w:rsidRDefault="00185C9A">
            <w:pPr>
              <w:pStyle w:val="BodyText"/>
              <w:spacing w:before="60"/>
              <w:ind w:left="0"/>
              <w:rPr>
                <w:i/>
              </w:rPr>
            </w:pPr>
            <w:r>
              <w:rPr>
                <w:i/>
              </w:rPr>
              <w:t>confirms that the system meets the requirements defined in the User requirement document</w:t>
            </w:r>
          </w:p>
        </w:tc>
      </w:tr>
    </w:tbl>
    <w:p w14:paraId="245090DE" w14:textId="77777777" w:rsidR="00000000" w:rsidRDefault="00185C9A">
      <w:pPr>
        <w:pStyle w:val="BodyText"/>
        <w:keepLines/>
        <w:pBdr>
          <w:top w:val="single" w:sz="4" w:space="1" w:color="auto"/>
          <w:left w:val="single" w:sz="4" w:space="4" w:color="auto"/>
          <w:bottom w:val="single" w:sz="4" w:space="1" w:color="auto"/>
          <w:right w:val="single" w:sz="4" w:space="4" w:color="auto"/>
        </w:pBdr>
        <w:rPr>
          <w:b/>
        </w:rPr>
      </w:pPr>
      <w:r>
        <w:rPr>
          <w:b/>
        </w:rPr>
        <w:t>The remainder of t</w:t>
      </w:r>
      <w:r>
        <w:rPr>
          <w:b/>
        </w:rPr>
        <w:t xml:space="preserve">his document comprises a skeleton of a </w:t>
      </w:r>
      <w:r>
        <w:rPr>
          <w:b/>
        </w:rPr>
        <w:fldChar w:fldCharType="begin"/>
      </w:r>
      <w:r>
        <w:rPr>
          <w:b/>
        </w:rPr>
        <w:instrText xml:space="preserve">title  \* mergeformat </w:instrText>
      </w:r>
      <w:r>
        <w:rPr>
          <w:b/>
        </w:rPr>
        <w:fldChar w:fldCharType="separate"/>
      </w:r>
      <w:r>
        <w:rPr>
          <w:b/>
        </w:rPr>
        <w:t>System Requirement</w:t>
      </w:r>
      <w:r>
        <w:rPr>
          <w:b/>
        </w:rPr>
        <w:fldChar w:fldCharType="end"/>
      </w:r>
      <w:r>
        <w:rPr>
          <w:b/>
        </w:rPr>
        <w:t xml:space="preserve"> document.  Throughout there are </w:t>
      </w:r>
      <w:r>
        <w:rPr>
          <w:b/>
          <w:i/>
          <w:rPrChange w:id="52" w:author="W J Waghorn" w:date="2001-01-03T11:35:00Z">
            <w:rPr>
              <w:b/>
              <w:i/>
            </w:rPr>
          </w:rPrChange>
        </w:rPr>
        <w:t>embedded instructions and g</w:t>
      </w:r>
      <w:r>
        <w:rPr>
          <w:b/>
          <w:i/>
        </w:rPr>
        <w:t>uidelines in italics</w:t>
      </w:r>
      <w:del w:id="53" w:author="W J Waghorn" w:date="2001-01-03T11:35:00Z">
        <w:r>
          <w:rPr>
            <w:b/>
          </w:rPr>
          <w:delText>, as in this paragraph</w:delText>
        </w:r>
      </w:del>
      <w:r>
        <w:rPr>
          <w:b/>
        </w:rPr>
        <w:t xml:space="preserve">.  All such material should be omitted from the </w:t>
      </w:r>
      <w:r>
        <w:rPr>
          <w:b/>
        </w:rPr>
        <w:fldChar w:fldCharType="begin"/>
      </w:r>
      <w:r>
        <w:rPr>
          <w:b/>
        </w:rPr>
        <w:instrText xml:space="preserve">title  \* mergeformat </w:instrText>
      </w:r>
      <w:r>
        <w:rPr>
          <w:b/>
        </w:rPr>
        <w:fldChar w:fldCharType="separate"/>
      </w:r>
      <w:r>
        <w:rPr>
          <w:b/>
        </w:rPr>
        <w:t>System Requirement</w:t>
      </w:r>
      <w:r>
        <w:rPr>
          <w:b/>
        </w:rPr>
        <w:fldChar w:fldCharType="end"/>
      </w:r>
      <w:r>
        <w:rPr>
          <w:b/>
        </w:rPr>
        <w:t xml:space="preserve"> document itself, as should the whole of this Preface.  </w:t>
      </w:r>
    </w:p>
    <w:p w14:paraId="41D26473" w14:textId="77777777" w:rsidR="00000000" w:rsidRDefault="00185C9A" w:rsidP="00185C9A">
      <w:pPr>
        <w:pStyle w:val="Heading1"/>
        <w:numPr>
          <w:ilvl w:val="0"/>
          <w:numId w:val="10"/>
        </w:numPr>
      </w:pPr>
      <w:bookmarkStart w:id="54" w:name="_Toc504527769"/>
      <w:r>
        <w:lastRenderedPageBreak/>
        <w:t>Introduction</w:t>
      </w:r>
      <w:bookmarkEnd w:id="4"/>
      <w:bookmarkEnd w:id="54"/>
    </w:p>
    <w:p w14:paraId="3F645469" w14:textId="1896DB31" w:rsidR="00000000" w:rsidRDefault="003C7DEC" w:rsidP="00185C9A">
      <w:pPr>
        <w:pStyle w:val="Preface5"/>
        <w:numPr>
          <w:ilvl w:val="0"/>
          <w:numId w:val="11"/>
        </w:numPr>
      </w:pPr>
      <w:r w:rsidRPr="003C7DEC">
        <w:rPr>
          <w:rFonts w:ascii="Arial" w:hAnsi="Arial" w:cs="Arial"/>
          <w:color w:val="333333"/>
          <w:sz w:val="21"/>
          <w:szCs w:val="21"/>
          <w:shd w:val="clear" w:color="auto" w:fill="FFFFFF"/>
        </w:rPr>
        <w:t xml:space="preserve">Tarmem </w:t>
      </w:r>
      <w:bookmarkStart w:id="55" w:name="_GoBack"/>
      <w:bookmarkEnd w:id="55"/>
      <w:r w:rsidRPr="003C7DEC">
        <w:rPr>
          <w:rFonts w:ascii="Arial" w:hAnsi="Arial" w:cs="Arial"/>
          <w:color w:val="333333"/>
          <w:sz w:val="21"/>
          <w:szCs w:val="21"/>
          <w:shd w:val="clear" w:color="auto" w:fill="FFFFFF"/>
        </w:rPr>
        <w:t xml:space="preserve">Services brings Home Services at Your Doorstep. All you have to do is, Place Request and relax. </w:t>
      </w:r>
      <w:r w:rsidRPr="003C7DEC">
        <w:rPr>
          <w:rFonts w:ascii="Arial" w:hAnsi="Arial" w:cs="Arial"/>
          <w:color w:val="333333"/>
          <w:sz w:val="21"/>
          <w:szCs w:val="21"/>
          <w:shd w:val="clear" w:color="auto" w:fill="FFFFFF"/>
        </w:rPr>
        <w:t xml:space="preserve">Tarmem </w:t>
      </w:r>
      <w:r w:rsidRPr="003C7DEC">
        <w:rPr>
          <w:rFonts w:ascii="Arial" w:hAnsi="Arial" w:cs="Arial"/>
          <w:color w:val="333333"/>
          <w:sz w:val="21"/>
          <w:szCs w:val="21"/>
          <w:shd w:val="clear" w:color="auto" w:fill="FFFFFF"/>
        </w:rPr>
        <w:t>Services is for Home and Professional Services.</w:t>
      </w:r>
      <w:r w:rsidRPr="003C7DEC">
        <w:rPr>
          <w:rFonts w:ascii="Arial" w:hAnsi="Arial" w:cs="Arial"/>
          <w:color w:val="333333"/>
          <w:sz w:val="21"/>
          <w:szCs w:val="21"/>
        </w:rPr>
        <w:br/>
      </w:r>
      <w:r w:rsidRPr="003C7DEC">
        <w:rPr>
          <w:rFonts w:ascii="Arial" w:hAnsi="Arial" w:cs="Arial"/>
          <w:color w:val="333333"/>
          <w:sz w:val="21"/>
          <w:szCs w:val="21"/>
        </w:rPr>
        <w:br/>
      </w:r>
      <w:r w:rsidRPr="003C7DEC">
        <w:rPr>
          <w:rFonts w:ascii="Arial" w:hAnsi="Arial" w:cs="Arial"/>
          <w:color w:val="333333"/>
          <w:sz w:val="21"/>
          <w:szCs w:val="21"/>
          <w:shd w:val="clear" w:color="auto" w:fill="FFFFFF"/>
        </w:rPr>
        <w:t>Repair and Maintenance - Plumbers, Electricians, Carpenters, Painters, Computer and Laptop Repair, Mobile Repair, Interior designer, Air Conditioner Repair, Washing Machine Repair, TV Repair and Other appliances Repair</w:t>
      </w:r>
    </w:p>
    <w:p w14:paraId="070728AC" w14:textId="26C5012D" w:rsidR="00000000" w:rsidRDefault="00185C9A">
      <w:pPr>
        <w:pStyle w:val="Heading2"/>
        <w:numPr>
          <w:numberingChange w:id="56" w:author="W J Waghorn" w:date="2001-01-03T12:02:00Z" w:original=""/>
        </w:numPr>
      </w:pPr>
      <w:bookmarkStart w:id="57" w:name="_Toc330270431"/>
      <w:bookmarkStart w:id="58" w:name="_Toc504527770"/>
      <w:r>
        <w:t>P</w:t>
      </w:r>
      <w:r>
        <w:t>urpose</w:t>
      </w:r>
      <w:bookmarkEnd w:id="57"/>
      <w:r>
        <w:t xml:space="preserve"> and scope of the document</w:t>
      </w:r>
      <w:bookmarkEnd w:id="58"/>
    </w:p>
    <w:p w14:paraId="7F2031F9" w14:textId="6D1CF7A4" w:rsidR="00000000" w:rsidRDefault="00EB0983">
      <w:pPr>
        <w:pStyle w:val="Preface5"/>
      </w:pPr>
      <w:r>
        <w:t>d</w:t>
      </w:r>
    </w:p>
    <w:p w14:paraId="112A2C46" w14:textId="77777777" w:rsidR="00000000" w:rsidRDefault="00185C9A">
      <w:pPr>
        <w:pStyle w:val="Heading2"/>
        <w:numPr>
          <w:numberingChange w:id="59" w:author="W J Waghorn" w:date="2001-01-03T12:02:00Z" w:original=""/>
        </w:numPr>
      </w:pPr>
      <w:bookmarkStart w:id="60" w:name="_Toc330270433"/>
      <w:bookmarkStart w:id="61" w:name="_Toc330270435"/>
      <w:bookmarkStart w:id="62" w:name="_Toc504527771"/>
      <w:r>
        <w:t>Overview</w:t>
      </w:r>
      <w:bookmarkEnd w:id="61"/>
      <w:bookmarkEnd w:id="62"/>
      <w:r>
        <w:t xml:space="preserve"> </w:t>
      </w:r>
    </w:p>
    <w:p w14:paraId="19F13500" w14:textId="77777777" w:rsidR="00000000" w:rsidRDefault="00185C9A" w:rsidP="00185C9A">
      <w:pPr>
        <w:pStyle w:val="Preface5"/>
        <w:numPr>
          <w:ilvl w:val="0"/>
          <w:numId w:val="12"/>
        </w:numPr>
      </w:pPr>
      <w:r>
        <w:t xml:space="preserve">Present a complete overview of the structure and content of the rest of the document.  In the simplest case:  </w:t>
      </w:r>
    </w:p>
    <w:p w14:paraId="558B03FC" w14:textId="77777777" w:rsidR="00000000" w:rsidRDefault="00185C9A">
      <w:pPr>
        <w:pStyle w:val="Heading5"/>
      </w:pPr>
      <w:r>
        <w:t xml:space="preserve">The remaining sections of this documents are as follows: </w:t>
      </w:r>
    </w:p>
    <w:p w14:paraId="5124C339" w14:textId="77777777" w:rsidR="00000000" w:rsidRDefault="00185C9A"/>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6724"/>
      </w:tblGrid>
      <w:tr w:rsidR="00000000" w14:paraId="777121AE" w14:textId="77777777">
        <w:tblPrEx>
          <w:tblCellMar>
            <w:top w:w="0" w:type="dxa"/>
            <w:bottom w:w="0" w:type="dxa"/>
          </w:tblCellMar>
        </w:tblPrEx>
        <w:tc>
          <w:tcPr>
            <w:tcW w:w="1276" w:type="dxa"/>
          </w:tcPr>
          <w:p w14:paraId="0A623209" w14:textId="77777777" w:rsidR="00000000" w:rsidRDefault="00185C9A">
            <w:pPr>
              <w:spacing w:before="60"/>
              <w:rPr>
                <w:sz w:val="24"/>
              </w:rPr>
            </w:pPr>
            <w:r>
              <w:rPr>
                <w:sz w:val="24"/>
              </w:rPr>
              <w:t>Section 2</w:t>
            </w:r>
          </w:p>
        </w:tc>
        <w:tc>
          <w:tcPr>
            <w:tcW w:w="6724" w:type="dxa"/>
          </w:tcPr>
          <w:p w14:paraId="74262BF4" w14:textId="77777777" w:rsidR="00000000" w:rsidRDefault="00185C9A">
            <w:pPr>
              <w:spacing w:before="60"/>
              <w:rPr>
                <w:sz w:val="24"/>
              </w:rPr>
            </w:pPr>
            <w:r>
              <w:rPr>
                <w:sz w:val="24"/>
              </w:rPr>
              <w:t>a general description of the background to the de</w:t>
            </w:r>
            <w:r>
              <w:rPr>
                <w:sz w:val="24"/>
              </w:rPr>
              <w:t>velopment and of factors that affect the product(s) and their requirements.</w:t>
            </w:r>
          </w:p>
        </w:tc>
      </w:tr>
      <w:tr w:rsidR="00000000" w14:paraId="15046827" w14:textId="77777777">
        <w:tblPrEx>
          <w:tblCellMar>
            <w:top w:w="0" w:type="dxa"/>
            <w:bottom w:w="0" w:type="dxa"/>
          </w:tblCellMar>
        </w:tblPrEx>
        <w:tc>
          <w:tcPr>
            <w:tcW w:w="1276" w:type="dxa"/>
          </w:tcPr>
          <w:p w14:paraId="4A25FBBC" w14:textId="77777777" w:rsidR="00000000" w:rsidRDefault="00185C9A">
            <w:pPr>
              <w:spacing w:before="60"/>
              <w:rPr>
                <w:sz w:val="24"/>
              </w:rPr>
            </w:pPr>
            <w:r>
              <w:rPr>
                <w:sz w:val="24"/>
              </w:rPr>
              <w:t>Section 3</w:t>
            </w:r>
          </w:p>
        </w:tc>
        <w:tc>
          <w:tcPr>
            <w:tcW w:w="6724" w:type="dxa"/>
          </w:tcPr>
          <w:p w14:paraId="2E3727F3" w14:textId="77777777" w:rsidR="00000000" w:rsidRDefault="00185C9A">
            <w:pPr>
              <w:spacing w:before="60"/>
              <w:rPr>
                <w:sz w:val="24"/>
              </w:rPr>
            </w:pPr>
            <w:r>
              <w:rPr>
                <w:sz w:val="24"/>
              </w:rPr>
              <w:t>the specific requirements for the product(s).</w:t>
            </w:r>
          </w:p>
        </w:tc>
      </w:tr>
    </w:tbl>
    <w:p w14:paraId="651C4F98" w14:textId="77777777" w:rsidR="00000000" w:rsidRDefault="00185C9A">
      <w:pPr>
        <w:pStyle w:val="BodyText"/>
        <w:rPr>
          <w:i/>
        </w:rPr>
      </w:pPr>
      <w:r>
        <w:rPr>
          <w:i/>
        </w:rPr>
        <w:t xml:space="preserve">OR, for purposes of illustration only, in a wider ranging and more complex development: </w:t>
      </w:r>
    </w:p>
    <w:p w14:paraId="0A26799A" w14:textId="77777777" w:rsidR="00000000" w:rsidRDefault="00185C9A"/>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6724"/>
      </w:tblGrid>
      <w:tr w:rsidR="00000000" w14:paraId="6B4E8D7A" w14:textId="77777777">
        <w:tblPrEx>
          <w:tblCellMar>
            <w:top w:w="0" w:type="dxa"/>
            <w:bottom w:w="0" w:type="dxa"/>
          </w:tblCellMar>
        </w:tblPrEx>
        <w:tc>
          <w:tcPr>
            <w:tcW w:w="1276" w:type="dxa"/>
          </w:tcPr>
          <w:p w14:paraId="0113B455" w14:textId="77777777" w:rsidR="00000000" w:rsidRDefault="00185C9A">
            <w:pPr>
              <w:spacing w:before="60"/>
              <w:rPr>
                <w:sz w:val="24"/>
              </w:rPr>
            </w:pPr>
            <w:r>
              <w:rPr>
                <w:sz w:val="24"/>
              </w:rPr>
              <w:t>Section 2</w:t>
            </w:r>
          </w:p>
        </w:tc>
        <w:tc>
          <w:tcPr>
            <w:tcW w:w="6724" w:type="dxa"/>
          </w:tcPr>
          <w:p w14:paraId="6BF9DADF" w14:textId="77777777" w:rsidR="00000000" w:rsidRDefault="00185C9A">
            <w:pPr>
              <w:spacing w:before="60"/>
              <w:rPr>
                <w:sz w:val="24"/>
              </w:rPr>
            </w:pPr>
            <w:r>
              <w:rPr>
                <w:sz w:val="24"/>
              </w:rPr>
              <w:t xml:space="preserve">a general description </w:t>
            </w:r>
            <w:r>
              <w:rPr>
                <w:sz w:val="24"/>
              </w:rPr>
              <w:t>of the background to the development and of factors that affect the product(s) and their requirements.</w:t>
            </w:r>
          </w:p>
        </w:tc>
      </w:tr>
      <w:tr w:rsidR="00000000" w14:paraId="11E97805" w14:textId="77777777">
        <w:tblPrEx>
          <w:tblCellMar>
            <w:top w:w="0" w:type="dxa"/>
            <w:bottom w:w="0" w:type="dxa"/>
          </w:tblCellMar>
        </w:tblPrEx>
        <w:tc>
          <w:tcPr>
            <w:tcW w:w="1276" w:type="dxa"/>
          </w:tcPr>
          <w:p w14:paraId="3F967F6D" w14:textId="77777777" w:rsidR="00000000" w:rsidRDefault="00185C9A">
            <w:pPr>
              <w:spacing w:before="60"/>
              <w:rPr>
                <w:sz w:val="24"/>
              </w:rPr>
            </w:pPr>
            <w:r>
              <w:rPr>
                <w:sz w:val="24"/>
              </w:rPr>
              <w:t>Section 3</w:t>
            </w:r>
          </w:p>
        </w:tc>
        <w:tc>
          <w:tcPr>
            <w:tcW w:w="6724" w:type="dxa"/>
          </w:tcPr>
          <w:p w14:paraId="0BA3470D" w14:textId="77777777" w:rsidR="00000000" w:rsidRDefault="00185C9A">
            <w:pPr>
              <w:spacing w:before="60"/>
              <w:rPr>
                <w:sz w:val="24"/>
              </w:rPr>
            </w:pPr>
            <w:r>
              <w:rPr>
                <w:sz w:val="24"/>
              </w:rPr>
              <w:t>a top-level statement of the specific requirements for the product(s), elaborated as below</w:t>
            </w:r>
          </w:p>
        </w:tc>
      </w:tr>
      <w:tr w:rsidR="00000000" w14:paraId="6D55CC0C" w14:textId="77777777">
        <w:tblPrEx>
          <w:tblCellMar>
            <w:top w:w="0" w:type="dxa"/>
            <w:bottom w:w="0" w:type="dxa"/>
          </w:tblCellMar>
        </w:tblPrEx>
        <w:tc>
          <w:tcPr>
            <w:tcW w:w="1276" w:type="dxa"/>
          </w:tcPr>
          <w:p w14:paraId="44AE176E" w14:textId="77777777" w:rsidR="00000000" w:rsidRDefault="00185C9A">
            <w:pPr>
              <w:spacing w:before="60"/>
              <w:rPr>
                <w:sz w:val="24"/>
              </w:rPr>
            </w:pPr>
            <w:r>
              <w:rPr>
                <w:sz w:val="24"/>
              </w:rPr>
              <w:t>Section 4</w:t>
            </w:r>
          </w:p>
        </w:tc>
        <w:tc>
          <w:tcPr>
            <w:tcW w:w="6724" w:type="dxa"/>
          </w:tcPr>
          <w:p w14:paraId="65C5B8F7" w14:textId="77777777" w:rsidR="00000000" w:rsidRDefault="00185C9A">
            <w:pPr>
              <w:spacing w:before="60"/>
              <w:rPr>
                <w:sz w:val="24"/>
              </w:rPr>
            </w:pPr>
            <w:del w:id="63" w:author="Mark Pillatt" w:date="2001-01-10T10:23:00Z">
              <w:r>
                <w:rPr>
                  <w:sz w:val="24"/>
                </w:rPr>
                <w:delText>general system requirements</w:delText>
              </w:r>
            </w:del>
            <w:ins w:id="64" w:author="Mark Pillatt" w:date="2001-01-10T10:23:00Z">
              <w:r>
                <w:rPr>
                  <w:sz w:val="24"/>
                </w:rPr>
                <w:t>hardware requ</w:t>
              </w:r>
              <w:r>
                <w:rPr>
                  <w:sz w:val="24"/>
                </w:rPr>
                <w:t>irements</w:t>
              </w:r>
            </w:ins>
          </w:p>
        </w:tc>
      </w:tr>
      <w:tr w:rsidR="00000000" w14:paraId="4B7D9406" w14:textId="77777777">
        <w:tblPrEx>
          <w:tblCellMar>
            <w:top w:w="0" w:type="dxa"/>
            <w:bottom w:w="0" w:type="dxa"/>
          </w:tblCellMar>
        </w:tblPrEx>
        <w:tc>
          <w:tcPr>
            <w:tcW w:w="1276" w:type="dxa"/>
          </w:tcPr>
          <w:p w14:paraId="0F81CCEB" w14:textId="77777777" w:rsidR="00000000" w:rsidRDefault="00185C9A">
            <w:pPr>
              <w:spacing w:before="60"/>
              <w:rPr>
                <w:sz w:val="24"/>
              </w:rPr>
            </w:pPr>
            <w:r>
              <w:rPr>
                <w:sz w:val="24"/>
              </w:rPr>
              <w:t>Section 5</w:t>
            </w:r>
          </w:p>
        </w:tc>
        <w:tc>
          <w:tcPr>
            <w:tcW w:w="6724" w:type="dxa"/>
          </w:tcPr>
          <w:p w14:paraId="019EFDDC" w14:textId="77777777" w:rsidR="00000000" w:rsidRDefault="00185C9A">
            <w:pPr>
              <w:spacing w:before="60"/>
              <w:rPr>
                <w:sz w:val="24"/>
              </w:rPr>
            </w:pPr>
            <w:del w:id="65" w:author="Mark Pillatt" w:date="2001-01-10T10:23:00Z">
              <w:r>
                <w:rPr>
                  <w:sz w:val="24"/>
                </w:rPr>
                <w:delText>hardware requirements</w:delText>
              </w:r>
            </w:del>
            <w:ins w:id="66" w:author="Mark Pillatt" w:date="2001-01-10T10:23:00Z">
              <w:r>
                <w:rPr>
                  <w:sz w:val="24"/>
                </w:rPr>
                <w:t>telecommunications services</w:t>
              </w:r>
            </w:ins>
          </w:p>
        </w:tc>
      </w:tr>
      <w:tr w:rsidR="00000000" w14:paraId="74DD0CCA" w14:textId="77777777">
        <w:tblPrEx>
          <w:tblCellMar>
            <w:top w:w="0" w:type="dxa"/>
            <w:bottom w:w="0" w:type="dxa"/>
          </w:tblCellMar>
        </w:tblPrEx>
        <w:tc>
          <w:tcPr>
            <w:tcW w:w="1276" w:type="dxa"/>
          </w:tcPr>
          <w:p w14:paraId="2BA47F60" w14:textId="77777777" w:rsidR="00000000" w:rsidRDefault="00185C9A">
            <w:pPr>
              <w:spacing w:before="60"/>
              <w:rPr>
                <w:sz w:val="24"/>
              </w:rPr>
            </w:pPr>
            <w:r>
              <w:rPr>
                <w:sz w:val="24"/>
              </w:rPr>
              <w:t>Section 6</w:t>
            </w:r>
          </w:p>
        </w:tc>
        <w:tc>
          <w:tcPr>
            <w:tcW w:w="6724" w:type="dxa"/>
          </w:tcPr>
          <w:p w14:paraId="60B758F8" w14:textId="77777777" w:rsidR="00000000" w:rsidRDefault="00185C9A">
            <w:pPr>
              <w:spacing w:before="60"/>
              <w:rPr>
                <w:sz w:val="24"/>
              </w:rPr>
            </w:pPr>
            <w:del w:id="67" w:author="Mark Pillatt" w:date="2001-01-10T10:23:00Z">
              <w:r>
                <w:rPr>
                  <w:sz w:val="24"/>
                </w:rPr>
                <w:delText>software requirements</w:delText>
              </w:r>
            </w:del>
            <w:ins w:id="68" w:author="Mark Pillatt" w:date="2001-01-10T10:23:00Z">
              <w:r>
                <w:rPr>
                  <w:sz w:val="24"/>
                </w:rPr>
                <w:t>system capability</w:t>
              </w:r>
            </w:ins>
          </w:p>
        </w:tc>
      </w:tr>
      <w:tr w:rsidR="00000000" w14:paraId="03633CC4" w14:textId="77777777">
        <w:tblPrEx>
          <w:tblCellMar>
            <w:top w:w="0" w:type="dxa"/>
            <w:bottom w:w="0" w:type="dxa"/>
          </w:tblCellMar>
        </w:tblPrEx>
        <w:tc>
          <w:tcPr>
            <w:tcW w:w="1276" w:type="dxa"/>
          </w:tcPr>
          <w:p w14:paraId="5F409465" w14:textId="77777777" w:rsidR="00000000" w:rsidRDefault="00185C9A">
            <w:pPr>
              <w:spacing w:before="60"/>
              <w:rPr>
                <w:sz w:val="24"/>
              </w:rPr>
            </w:pPr>
            <w:r>
              <w:rPr>
                <w:sz w:val="24"/>
              </w:rPr>
              <w:t>Section 7</w:t>
            </w:r>
          </w:p>
        </w:tc>
        <w:tc>
          <w:tcPr>
            <w:tcW w:w="6724" w:type="dxa"/>
          </w:tcPr>
          <w:p w14:paraId="4B89E000" w14:textId="77777777" w:rsidR="00000000" w:rsidRDefault="00185C9A">
            <w:pPr>
              <w:spacing w:before="60"/>
              <w:rPr>
                <w:sz w:val="24"/>
              </w:rPr>
            </w:pPr>
            <w:del w:id="69" w:author="Mark Pillatt" w:date="2001-01-10T10:24:00Z">
              <w:r>
                <w:rPr>
                  <w:sz w:val="24"/>
                </w:rPr>
                <w:delText>methods and tools</w:delText>
              </w:r>
            </w:del>
            <w:ins w:id="70" w:author="Mark Pillatt" w:date="2001-01-10T10:24:00Z">
              <w:r>
                <w:rPr>
                  <w:sz w:val="24"/>
                </w:rPr>
                <w:t>system management</w:t>
              </w:r>
            </w:ins>
          </w:p>
        </w:tc>
      </w:tr>
      <w:tr w:rsidR="00000000" w14:paraId="2D228CB5" w14:textId="77777777">
        <w:tblPrEx>
          <w:tblCellMar>
            <w:top w:w="0" w:type="dxa"/>
            <w:bottom w:w="0" w:type="dxa"/>
          </w:tblCellMar>
        </w:tblPrEx>
        <w:tc>
          <w:tcPr>
            <w:tcW w:w="1276" w:type="dxa"/>
          </w:tcPr>
          <w:p w14:paraId="111ED9BD" w14:textId="77777777" w:rsidR="00000000" w:rsidRDefault="00185C9A">
            <w:pPr>
              <w:spacing w:before="60"/>
              <w:rPr>
                <w:sz w:val="24"/>
              </w:rPr>
            </w:pPr>
            <w:r>
              <w:rPr>
                <w:sz w:val="24"/>
              </w:rPr>
              <w:t>Section 8</w:t>
            </w:r>
          </w:p>
        </w:tc>
        <w:tc>
          <w:tcPr>
            <w:tcW w:w="6724" w:type="dxa"/>
          </w:tcPr>
          <w:p w14:paraId="6793D36B" w14:textId="77777777" w:rsidR="00000000" w:rsidRDefault="00185C9A">
            <w:pPr>
              <w:spacing w:before="60"/>
              <w:rPr>
                <w:sz w:val="24"/>
              </w:rPr>
            </w:pPr>
            <w:del w:id="71" w:author="Mark Pillatt" w:date="2001-01-10T10:24:00Z">
              <w:r>
                <w:rPr>
                  <w:sz w:val="24"/>
                </w:rPr>
                <w:delText>other products and services</w:delText>
              </w:r>
            </w:del>
            <w:ins w:id="72" w:author="Mark Pillatt" w:date="2001-01-10T10:24:00Z">
              <w:r>
                <w:rPr>
                  <w:sz w:val="24"/>
                </w:rPr>
                <w:t>operational characteristics</w:t>
              </w:r>
            </w:ins>
          </w:p>
        </w:tc>
      </w:tr>
      <w:tr w:rsidR="00000000" w14:paraId="405EA444" w14:textId="77777777">
        <w:tblPrEx>
          <w:tblCellMar>
            <w:top w:w="0" w:type="dxa"/>
            <w:bottom w:w="0" w:type="dxa"/>
          </w:tblCellMar>
        </w:tblPrEx>
        <w:tc>
          <w:tcPr>
            <w:tcW w:w="1276" w:type="dxa"/>
          </w:tcPr>
          <w:p w14:paraId="217CD79E" w14:textId="77777777" w:rsidR="00000000" w:rsidRDefault="00185C9A">
            <w:pPr>
              <w:spacing w:before="60"/>
              <w:rPr>
                <w:sz w:val="24"/>
              </w:rPr>
            </w:pPr>
            <w:r>
              <w:rPr>
                <w:sz w:val="24"/>
              </w:rPr>
              <w:t>Section 9</w:t>
            </w:r>
          </w:p>
        </w:tc>
        <w:tc>
          <w:tcPr>
            <w:tcW w:w="6724" w:type="dxa"/>
          </w:tcPr>
          <w:p w14:paraId="4D689666" w14:textId="77777777" w:rsidR="00000000" w:rsidRDefault="00185C9A">
            <w:pPr>
              <w:spacing w:before="60"/>
              <w:rPr>
                <w:sz w:val="24"/>
              </w:rPr>
            </w:pPr>
            <w:del w:id="73" w:author="Mark Pillatt" w:date="2001-01-10T10:24:00Z">
              <w:r>
                <w:rPr>
                  <w:sz w:val="24"/>
                </w:rPr>
                <w:delText>warranty and s</w:delText>
              </w:r>
              <w:r>
                <w:rPr>
                  <w:sz w:val="24"/>
                </w:rPr>
                <w:delText>upport</w:delText>
              </w:r>
            </w:del>
            <w:ins w:id="74" w:author="Mark Pillatt" w:date="2001-01-10T10:24:00Z">
              <w:r>
                <w:rPr>
                  <w:sz w:val="24"/>
                </w:rPr>
                <w:t>system architecture</w:t>
              </w:r>
            </w:ins>
          </w:p>
        </w:tc>
      </w:tr>
      <w:tr w:rsidR="00000000" w14:paraId="72E26132" w14:textId="77777777">
        <w:tblPrEx>
          <w:tblCellMar>
            <w:top w:w="0" w:type="dxa"/>
            <w:bottom w:w="0" w:type="dxa"/>
          </w:tblCellMar>
        </w:tblPrEx>
        <w:trPr>
          <w:ins w:id="75" w:author="Mark Pillatt" w:date="2001-01-10T10:24:00Z"/>
        </w:trPr>
        <w:tc>
          <w:tcPr>
            <w:tcW w:w="1276" w:type="dxa"/>
          </w:tcPr>
          <w:p w14:paraId="09D09D0C" w14:textId="77777777" w:rsidR="00000000" w:rsidRDefault="00185C9A">
            <w:pPr>
              <w:spacing w:before="60"/>
              <w:rPr>
                <w:ins w:id="76" w:author="Mark Pillatt" w:date="2001-01-10T10:24:00Z"/>
                <w:sz w:val="24"/>
              </w:rPr>
            </w:pPr>
            <w:ins w:id="77" w:author="Mark Pillatt" w:date="2001-01-10T10:24:00Z">
              <w:r>
                <w:rPr>
                  <w:sz w:val="24"/>
                </w:rPr>
                <w:t>Section 10</w:t>
              </w:r>
            </w:ins>
          </w:p>
        </w:tc>
        <w:tc>
          <w:tcPr>
            <w:tcW w:w="6724" w:type="dxa"/>
          </w:tcPr>
          <w:p w14:paraId="23258EC2" w14:textId="77777777" w:rsidR="00000000" w:rsidRDefault="00185C9A">
            <w:pPr>
              <w:spacing w:before="60"/>
              <w:rPr>
                <w:ins w:id="78" w:author="Mark Pillatt" w:date="2001-01-10T10:24:00Z"/>
                <w:sz w:val="24"/>
              </w:rPr>
            </w:pPr>
            <w:ins w:id="79" w:author="Mark Pillatt" w:date="2001-01-10T10:24:00Z">
              <w:r>
                <w:rPr>
                  <w:sz w:val="24"/>
                </w:rPr>
                <w:t>documentation</w:t>
              </w:r>
            </w:ins>
          </w:p>
        </w:tc>
      </w:tr>
      <w:tr w:rsidR="00000000" w14:paraId="0D6995A3" w14:textId="77777777">
        <w:tblPrEx>
          <w:tblCellMar>
            <w:top w:w="0" w:type="dxa"/>
            <w:bottom w:w="0" w:type="dxa"/>
          </w:tblCellMar>
        </w:tblPrEx>
        <w:trPr>
          <w:ins w:id="80" w:author="Mark Pillatt" w:date="2001-01-10T10:24:00Z"/>
        </w:trPr>
        <w:tc>
          <w:tcPr>
            <w:tcW w:w="1276" w:type="dxa"/>
          </w:tcPr>
          <w:p w14:paraId="71B7A842" w14:textId="77777777" w:rsidR="00000000" w:rsidRDefault="00185C9A">
            <w:pPr>
              <w:spacing w:before="60"/>
              <w:rPr>
                <w:ins w:id="81" w:author="Mark Pillatt" w:date="2001-01-10T10:24:00Z"/>
                <w:sz w:val="24"/>
              </w:rPr>
            </w:pPr>
            <w:ins w:id="82" w:author="Mark Pillatt" w:date="2001-01-10T10:25:00Z">
              <w:r>
                <w:rPr>
                  <w:sz w:val="24"/>
                </w:rPr>
                <w:t>Section 11</w:t>
              </w:r>
            </w:ins>
          </w:p>
        </w:tc>
        <w:tc>
          <w:tcPr>
            <w:tcW w:w="6724" w:type="dxa"/>
          </w:tcPr>
          <w:p w14:paraId="2DBED7CD" w14:textId="77777777" w:rsidR="00000000" w:rsidRDefault="00185C9A">
            <w:pPr>
              <w:spacing w:before="60"/>
              <w:rPr>
                <w:ins w:id="83" w:author="Mark Pillatt" w:date="2001-01-10T10:24:00Z"/>
                <w:sz w:val="24"/>
              </w:rPr>
            </w:pPr>
            <w:ins w:id="84" w:author="Mark Pillatt" w:date="2001-01-10T10:25:00Z">
              <w:r>
                <w:rPr>
                  <w:sz w:val="24"/>
                </w:rPr>
                <w:t>other products and services</w:t>
              </w:r>
            </w:ins>
          </w:p>
        </w:tc>
      </w:tr>
      <w:tr w:rsidR="00000000" w14:paraId="2F611E17" w14:textId="77777777">
        <w:tblPrEx>
          <w:tblCellMar>
            <w:top w:w="0" w:type="dxa"/>
            <w:bottom w:w="0" w:type="dxa"/>
          </w:tblCellMar>
        </w:tblPrEx>
        <w:trPr>
          <w:ins w:id="85" w:author="Mark Pillatt" w:date="2001-01-10T10:25:00Z"/>
        </w:trPr>
        <w:tc>
          <w:tcPr>
            <w:tcW w:w="1276" w:type="dxa"/>
          </w:tcPr>
          <w:p w14:paraId="269E509A" w14:textId="77777777" w:rsidR="00000000" w:rsidRDefault="00185C9A">
            <w:pPr>
              <w:spacing w:before="60"/>
              <w:rPr>
                <w:ins w:id="86" w:author="Mark Pillatt" w:date="2001-01-10T10:25:00Z"/>
                <w:sz w:val="24"/>
              </w:rPr>
            </w:pPr>
            <w:ins w:id="87" w:author="Mark Pillatt" w:date="2001-01-10T10:25:00Z">
              <w:r>
                <w:rPr>
                  <w:sz w:val="24"/>
                </w:rPr>
                <w:t xml:space="preserve">Section 12 </w:t>
              </w:r>
            </w:ins>
          </w:p>
        </w:tc>
        <w:tc>
          <w:tcPr>
            <w:tcW w:w="6724" w:type="dxa"/>
          </w:tcPr>
          <w:p w14:paraId="2286FB3D" w14:textId="77777777" w:rsidR="00000000" w:rsidRDefault="00185C9A">
            <w:pPr>
              <w:spacing w:before="60"/>
              <w:rPr>
                <w:ins w:id="88" w:author="Mark Pillatt" w:date="2001-01-10T10:25:00Z"/>
                <w:sz w:val="24"/>
              </w:rPr>
            </w:pPr>
            <w:ins w:id="89" w:author="Mark Pillatt" w:date="2001-01-10T10:25:00Z">
              <w:r>
                <w:rPr>
                  <w:sz w:val="24"/>
                </w:rPr>
                <w:t>developmental requirements</w:t>
              </w:r>
            </w:ins>
          </w:p>
        </w:tc>
      </w:tr>
    </w:tbl>
    <w:p w14:paraId="3BCC2469" w14:textId="77777777" w:rsidR="00000000" w:rsidRDefault="00185C9A">
      <w:pPr>
        <w:pStyle w:val="Preface5"/>
      </w:pPr>
      <w:r>
        <w:t>See Section 3 of this template for a discussion of options.</w:t>
      </w:r>
    </w:p>
    <w:p w14:paraId="219D91A2" w14:textId="77777777" w:rsidR="00000000" w:rsidRDefault="00185C9A">
      <w:pPr>
        <w:pStyle w:val="Heading2"/>
        <w:numPr>
          <w:numberingChange w:id="90" w:author="W J Waghorn" w:date="2001-01-03T12:02:00Z" w:original=""/>
        </w:numPr>
      </w:pPr>
      <w:bookmarkStart w:id="91" w:name="_Toc330270434"/>
      <w:bookmarkStart w:id="92" w:name="_Toc504527772"/>
      <w:bookmarkEnd w:id="60"/>
      <w:r>
        <w:t>References</w:t>
      </w:r>
      <w:bookmarkEnd w:id="91"/>
      <w:bookmarkEnd w:id="92"/>
      <w:r>
        <w:t xml:space="preserve"> </w:t>
      </w:r>
    </w:p>
    <w:p w14:paraId="34E8C440" w14:textId="77777777" w:rsidR="00000000" w:rsidRDefault="00185C9A" w:rsidP="00185C9A">
      <w:pPr>
        <w:pStyle w:val="Preface5"/>
        <w:numPr>
          <w:ilvl w:val="0"/>
          <w:numId w:val="13"/>
        </w:numPr>
      </w:pPr>
      <w:r>
        <w:t xml:space="preserve">This section should provide a complete list of all </w:t>
      </w:r>
      <w:r>
        <w:t>the applicable and reference documents.  Each document should be identified by its title, author and date.  Each document should be marked as applicable or reference.  If appropriate, report number, journal name and publishing organisation should be includ</w:t>
      </w:r>
      <w:r>
        <w:t xml:space="preserve">ed. </w:t>
      </w:r>
    </w:p>
    <w:p w14:paraId="60BDA144" w14:textId="77777777" w:rsidR="00000000" w:rsidRDefault="00185C9A">
      <w:pPr>
        <w:pStyle w:val="Preface5"/>
      </w:pPr>
      <w:r>
        <w:lastRenderedPageBreak/>
        <w:t>Alternatively, the list of documents may be put into an appendix.  However, even in that case, a clear indication of the existence of applicable documents, and a pointer to where the list of them may be found, must as a minimum be included in this sec</w:t>
      </w:r>
      <w:r>
        <w:t xml:space="preserve">tion.  </w:t>
      </w:r>
    </w:p>
    <w:p w14:paraId="65E09B9F" w14:textId="77777777" w:rsidR="00000000" w:rsidRDefault="00185C9A">
      <w:pPr>
        <w:pStyle w:val="Preface5"/>
      </w:pPr>
      <w:r>
        <w:t xml:space="preserve">Applicable documents would normally include, as a minimum, the Project Definition document or Preparatory Report, the Global Implementation Plan, and the User Requirement document, for the </w:t>
      </w:r>
      <w:r w:rsidR="00306C30">
        <w:t>WORKER</w:t>
      </w:r>
      <w:r>
        <w:t xml:space="preserve"> Project in question.  </w:t>
      </w:r>
    </w:p>
    <w:p w14:paraId="74BF0E81" w14:textId="77777777" w:rsidR="00000000" w:rsidRDefault="00185C9A">
      <w:pPr>
        <w:pStyle w:val="Preface5"/>
      </w:pPr>
      <w:r>
        <w:t>There should also be a reference</w:t>
      </w:r>
      <w:r>
        <w:t xml:space="preserve"> to the document which states how changes to this document are controlled.</w:t>
      </w:r>
    </w:p>
    <w:p w14:paraId="609C72B5" w14:textId="77777777" w:rsidR="00000000" w:rsidRDefault="00185C9A">
      <w:pPr>
        <w:pStyle w:val="Heading3"/>
      </w:pPr>
      <w:bookmarkStart w:id="93" w:name="_Toc330270436"/>
      <w:bookmarkStart w:id="94" w:name="_Toc497910957"/>
      <w:r>
        <w:t>Applicable Documents</w:t>
      </w:r>
      <w:bookmarkEnd w:id="94"/>
    </w:p>
    <w:p w14:paraId="6CE96FBB" w14:textId="77777777" w:rsidR="00000000" w:rsidRDefault="00185C9A" w:rsidP="00185C9A">
      <w:pPr>
        <w:pStyle w:val="Preface5"/>
        <w:numPr>
          <w:ilvl w:val="0"/>
          <w:numId w:val="14"/>
        </w:numPr>
      </w:pPr>
      <w:r>
        <w:t>List all the documents with which this system must comply.</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93"/>
        <w:gridCol w:w="3873"/>
        <w:gridCol w:w="1044"/>
        <w:gridCol w:w="780"/>
        <w:gridCol w:w="1010"/>
      </w:tblGrid>
      <w:tr w:rsidR="00000000" w14:paraId="30A2DB1D" w14:textId="77777777">
        <w:tblPrEx>
          <w:tblCellMar>
            <w:top w:w="0" w:type="dxa"/>
            <w:bottom w:w="0" w:type="dxa"/>
          </w:tblCellMar>
        </w:tblPrEx>
        <w:tc>
          <w:tcPr>
            <w:tcW w:w="793" w:type="dxa"/>
            <w:tcBorders>
              <w:top w:val="single" w:sz="12" w:space="0" w:color="auto"/>
              <w:bottom w:val="single" w:sz="6" w:space="0" w:color="auto"/>
            </w:tcBorders>
          </w:tcPr>
          <w:p w14:paraId="52703AF0" w14:textId="77777777" w:rsidR="00000000" w:rsidRDefault="00185C9A">
            <w:pPr>
              <w:pStyle w:val="BodyText"/>
              <w:ind w:left="0"/>
              <w:rPr>
                <w:b/>
              </w:rPr>
            </w:pPr>
            <w:r>
              <w:rPr>
                <w:b/>
              </w:rPr>
              <w:t>Num</w:t>
            </w:r>
          </w:p>
        </w:tc>
        <w:tc>
          <w:tcPr>
            <w:tcW w:w="3873" w:type="dxa"/>
            <w:tcBorders>
              <w:top w:val="single" w:sz="12" w:space="0" w:color="auto"/>
              <w:bottom w:val="single" w:sz="6" w:space="0" w:color="auto"/>
            </w:tcBorders>
          </w:tcPr>
          <w:p w14:paraId="3691F982" w14:textId="77777777" w:rsidR="00000000" w:rsidRDefault="00185C9A">
            <w:pPr>
              <w:pStyle w:val="BodyText"/>
              <w:ind w:left="0"/>
              <w:rPr>
                <w:b/>
              </w:rPr>
            </w:pPr>
            <w:r>
              <w:rPr>
                <w:b/>
              </w:rPr>
              <w:t>Title</w:t>
            </w:r>
          </w:p>
        </w:tc>
        <w:tc>
          <w:tcPr>
            <w:tcW w:w="1044" w:type="dxa"/>
            <w:tcBorders>
              <w:top w:val="single" w:sz="12" w:space="0" w:color="auto"/>
              <w:bottom w:val="single" w:sz="6" w:space="0" w:color="auto"/>
            </w:tcBorders>
          </w:tcPr>
          <w:p w14:paraId="191DAE6B" w14:textId="77777777" w:rsidR="00000000" w:rsidRDefault="00185C9A">
            <w:pPr>
              <w:pStyle w:val="BodyText"/>
              <w:ind w:left="0"/>
              <w:rPr>
                <w:b/>
              </w:rPr>
            </w:pPr>
            <w:r>
              <w:rPr>
                <w:b/>
              </w:rPr>
              <w:t>Author</w:t>
            </w:r>
          </w:p>
        </w:tc>
        <w:tc>
          <w:tcPr>
            <w:tcW w:w="780" w:type="dxa"/>
            <w:tcBorders>
              <w:top w:val="single" w:sz="12" w:space="0" w:color="auto"/>
              <w:bottom w:val="single" w:sz="6" w:space="0" w:color="auto"/>
            </w:tcBorders>
          </w:tcPr>
          <w:p w14:paraId="22B90F92" w14:textId="77777777" w:rsidR="00000000" w:rsidRDefault="00185C9A">
            <w:pPr>
              <w:pStyle w:val="BodyText"/>
              <w:ind w:left="0"/>
              <w:rPr>
                <w:b/>
              </w:rPr>
            </w:pPr>
            <w:r>
              <w:rPr>
                <w:b/>
              </w:rPr>
              <w:t>Date</w:t>
            </w:r>
          </w:p>
        </w:tc>
        <w:tc>
          <w:tcPr>
            <w:tcW w:w="1010" w:type="dxa"/>
            <w:tcBorders>
              <w:top w:val="single" w:sz="12" w:space="0" w:color="auto"/>
              <w:bottom w:val="single" w:sz="6" w:space="0" w:color="auto"/>
            </w:tcBorders>
          </w:tcPr>
          <w:p w14:paraId="30971F91" w14:textId="77777777" w:rsidR="00000000" w:rsidRDefault="00185C9A">
            <w:pPr>
              <w:pStyle w:val="BodyText"/>
              <w:ind w:left="0"/>
              <w:rPr>
                <w:b/>
              </w:rPr>
            </w:pPr>
            <w:r>
              <w:rPr>
                <w:b/>
              </w:rPr>
              <w:t>Issue</w:t>
            </w:r>
          </w:p>
        </w:tc>
      </w:tr>
      <w:tr w:rsidR="00000000" w14:paraId="7999ABC0" w14:textId="77777777">
        <w:tblPrEx>
          <w:tblCellMar>
            <w:top w:w="0" w:type="dxa"/>
            <w:bottom w:w="0" w:type="dxa"/>
          </w:tblCellMar>
        </w:tblPrEx>
        <w:tc>
          <w:tcPr>
            <w:tcW w:w="793" w:type="dxa"/>
            <w:tcBorders>
              <w:top w:val="nil"/>
            </w:tcBorders>
          </w:tcPr>
          <w:p w14:paraId="72BCAE6A" w14:textId="77777777" w:rsidR="00000000" w:rsidRDefault="00185C9A">
            <w:pPr>
              <w:pStyle w:val="BodyText"/>
              <w:ind w:left="0"/>
              <w:rPr>
                <w:sz w:val="16"/>
              </w:rPr>
            </w:pPr>
          </w:p>
        </w:tc>
        <w:tc>
          <w:tcPr>
            <w:tcW w:w="3873" w:type="dxa"/>
            <w:tcBorders>
              <w:top w:val="nil"/>
            </w:tcBorders>
          </w:tcPr>
          <w:p w14:paraId="4B7C1244" w14:textId="77777777" w:rsidR="00000000" w:rsidRDefault="00185C9A">
            <w:pPr>
              <w:pStyle w:val="BodyText"/>
              <w:ind w:left="0"/>
              <w:rPr>
                <w:sz w:val="16"/>
              </w:rPr>
            </w:pPr>
          </w:p>
        </w:tc>
        <w:tc>
          <w:tcPr>
            <w:tcW w:w="1044" w:type="dxa"/>
            <w:tcBorders>
              <w:top w:val="nil"/>
            </w:tcBorders>
          </w:tcPr>
          <w:p w14:paraId="71D59AFC" w14:textId="77777777" w:rsidR="00000000" w:rsidRDefault="00185C9A">
            <w:pPr>
              <w:pStyle w:val="BodyText"/>
              <w:ind w:left="0"/>
              <w:rPr>
                <w:sz w:val="16"/>
              </w:rPr>
            </w:pPr>
          </w:p>
        </w:tc>
        <w:tc>
          <w:tcPr>
            <w:tcW w:w="780" w:type="dxa"/>
            <w:tcBorders>
              <w:top w:val="nil"/>
            </w:tcBorders>
          </w:tcPr>
          <w:p w14:paraId="2AA79F0C" w14:textId="77777777" w:rsidR="00000000" w:rsidRDefault="00185C9A">
            <w:pPr>
              <w:pStyle w:val="BodyText"/>
              <w:ind w:left="0"/>
              <w:rPr>
                <w:sz w:val="16"/>
              </w:rPr>
            </w:pPr>
          </w:p>
        </w:tc>
        <w:tc>
          <w:tcPr>
            <w:tcW w:w="1010" w:type="dxa"/>
            <w:tcBorders>
              <w:top w:val="nil"/>
            </w:tcBorders>
          </w:tcPr>
          <w:p w14:paraId="7B8D5F9B" w14:textId="77777777" w:rsidR="00000000" w:rsidRDefault="00185C9A">
            <w:pPr>
              <w:pStyle w:val="BodyText"/>
              <w:ind w:left="0"/>
              <w:rPr>
                <w:sz w:val="16"/>
              </w:rPr>
            </w:pPr>
          </w:p>
        </w:tc>
      </w:tr>
      <w:tr w:rsidR="00000000" w14:paraId="741A527B" w14:textId="77777777">
        <w:tblPrEx>
          <w:tblCellMar>
            <w:top w:w="0" w:type="dxa"/>
            <w:bottom w:w="0" w:type="dxa"/>
          </w:tblCellMar>
        </w:tblPrEx>
        <w:tc>
          <w:tcPr>
            <w:tcW w:w="793" w:type="dxa"/>
          </w:tcPr>
          <w:p w14:paraId="175EDB11" w14:textId="77777777" w:rsidR="00000000" w:rsidRDefault="00185C9A">
            <w:pPr>
              <w:pStyle w:val="BodyText"/>
              <w:ind w:left="0"/>
              <w:rPr>
                <w:sz w:val="16"/>
              </w:rPr>
            </w:pPr>
          </w:p>
        </w:tc>
        <w:tc>
          <w:tcPr>
            <w:tcW w:w="3873" w:type="dxa"/>
          </w:tcPr>
          <w:p w14:paraId="2D06C776" w14:textId="77777777" w:rsidR="00000000" w:rsidRDefault="00185C9A">
            <w:pPr>
              <w:pStyle w:val="BodyText"/>
              <w:ind w:left="0"/>
              <w:rPr>
                <w:sz w:val="16"/>
              </w:rPr>
            </w:pPr>
          </w:p>
        </w:tc>
        <w:tc>
          <w:tcPr>
            <w:tcW w:w="1044" w:type="dxa"/>
          </w:tcPr>
          <w:p w14:paraId="781EBAC1" w14:textId="77777777" w:rsidR="00000000" w:rsidRDefault="00185C9A">
            <w:pPr>
              <w:pStyle w:val="BodyText"/>
              <w:ind w:left="0"/>
              <w:rPr>
                <w:sz w:val="16"/>
              </w:rPr>
            </w:pPr>
          </w:p>
        </w:tc>
        <w:tc>
          <w:tcPr>
            <w:tcW w:w="780" w:type="dxa"/>
          </w:tcPr>
          <w:p w14:paraId="4DEF637E" w14:textId="77777777" w:rsidR="00000000" w:rsidRDefault="00185C9A">
            <w:pPr>
              <w:pStyle w:val="BodyText"/>
              <w:ind w:left="0"/>
              <w:rPr>
                <w:sz w:val="16"/>
              </w:rPr>
            </w:pPr>
          </w:p>
        </w:tc>
        <w:tc>
          <w:tcPr>
            <w:tcW w:w="1010" w:type="dxa"/>
          </w:tcPr>
          <w:p w14:paraId="73C8A978" w14:textId="77777777" w:rsidR="00000000" w:rsidRDefault="00185C9A">
            <w:pPr>
              <w:pStyle w:val="BodyText"/>
              <w:ind w:left="0"/>
              <w:rPr>
                <w:sz w:val="16"/>
              </w:rPr>
            </w:pPr>
          </w:p>
        </w:tc>
      </w:tr>
    </w:tbl>
    <w:p w14:paraId="30DB3C7C" w14:textId="77777777" w:rsidR="00000000" w:rsidRDefault="00185C9A">
      <w:pPr>
        <w:pStyle w:val="Heading3"/>
        <w:numPr>
          <w:numberingChange w:id="95" w:author="W J Waghorn" w:date="2001-01-03T12:02:00Z" w:original=""/>
        </w:numPr>
      </w:pPr>
      <w:bookmarkStart w:id="96" w:name="_Toc327266162"/>
      <w:bookmarkStart w:id="97" w:name="_Toc327266219"/>
      <w:bookmarkStart w:id="98" w:name="_Toc327266265"/>
      <w:bookmarkStart w:id="99" w:name="_Toc327344521"/>
      <w:bookmarkStart w:id="100" w:name="_Toc327345673"/>
      <w:bookmarkStart w:id="101" w:name="_Toc327345719"/>
      <w:bookmarkStart w:id="102" w:name="_Toc327345938"/>
      <w:bookmarkStart w:id="103" w:name="_Toc327346021"/>
      <w:bookmarkStart w:id="104" w:name="_Toc327346075"/>
      <w:bookmarkStart w:id="105" w:name="_Toc327346130"/>
      <w:bookmarkStart w:id="106" w:name="_Toc327346202"/>
      <w:bookmarkStart w:id="107" w:name="_Toc327346410"/>
      <w:bookmarkStart w:id="108" w:name="_Toc327346484"/>
      <w:bookmarkStart w:id="109" w:name="_Toc327346669"/>
      <w:bookmarkStart w:id="110" w:name="_Toc327346891"/>
      <w:bookmarkStart w:id="111" w:name="_Toc327347470"/>
      <w:bookmarkStart w:id="112" w:name="_Toc327347623"/>
      <w:bookmarkStart w:id="113" w:name="_Toc497910958"/>
      <w:r>
        <w:t>Reference Documents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65AC2801" w14:textId="77777777" w:rsidR="00000000" w:rsidRDefault="00185C9A" w:rsidP="00185C9A">
      <w:pPr>
        <w:pStyle w:val="Preface5"/>
        <w:numPr>
          <w:ilvl w:val="0"/>
          <w:numId w:val="15"/>
        </w:numPr>
      </w:pPr>
      <w:r>
        <w:t>List all the documents referred to in th</w:t>
      </w:r>
      <w:r>
        <w:t>is document, other than applicable documents</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93"/>
        <w:gridCol w:w="3873"/>
        <w:gridCol w:w="1044"/>
        <w:gridCol w:w="780"/>
        <w:gridCol w:w="1009"/>
      </w:tblGrid>
      <w:tr w:rsidR="00000000" w14:paraId="5CFF11A4" w14:textId="77777777">
        <w:tblPrEx>
          <w:tblCellMar>
            <w:top w:w="0" w:type="dxa"/>
            <w:bottom w:w="0" w:type="dxa"/>
          </w:tblCellMar>
        </w:tblPrEx>
        <w:tc>
          <w:tcPr>
            <w:tcW w:w="793" w:type="dxa"/>
            <w:tcBorders>
              <w:top w:val="single" w:sz="12" w:space="0" w:color="auto"/>
              <w:bottom w:val="single" w:sz="6" w:space="0" w:color="auto"/>
            </w:tcBorders>
          </w:tcPr>
          <w:p w14:paraId="188788BB" w14:textId="77777777" w:rsidR="00000000" w:rsidRDefault="00185C9A">
            <w:pPr>
              <w:pStyle w:val="BodyText"/>
              <w:keepNext/>
              <w:ind w:left="0"/>
              <w:rPr>
                <w:b/>
              </w:rPr>
            </w:pPr>
            <w:r>
              <w:rPr>
                <w:b/>
              </w:rPr>
              <w:t>Num</w:t>
            </w:r>
          </w:p>
        </w:tc>
        <w:tc>
          <w:tcPr>
            <w:tcW w:w="3873" w:type="dxa"/>
            <w:tcBorders>
              <w:top w:val="single" w:sz="12" w:space="0" w:color="auto"/>
              <w:bottom w:val="single" w:sz="6" w:space="0" w:color="auto"/>
            </w:tcBorders>
          </w:tcPr>
          <w:p w14:paraId="229523A9" w14:textId="77777777" w:rsidR="00000000" w:rsidRDefault="00185C9A">
            <w:pPr>
              <w:pStyle w:val="BodyText"/>
              <w:keepNext/>
              <w:ind w:left="0"/>
              <w:rPr>
                <w:b/>
              </w:rPr>
            </w:pPr>
            <w:r>
              <w:rPr>
                <w:b/>
              </w:rPr>
              <w:t>Title</w:t>
            </w:r>
          </w:p>
        </w:tc>
        <w:tc>
          <w:tcPr>
            <w:tcW w:w="1044" w:type="dxa"/>
            <w:tcBorders>
              <w:top w:val="single" w:sz="12" w:space="0" w:color="auto"/>
              <w:bottom w:val="single" w:sz="6" w:space="0" w:color="auto"/>
            </w:tcBorders>
          </w:tcPr>
          <w:p w14:paraId="4E85C6F0" w14:textId="77777777" w:rsidR="00000000" w:rsidRDefault="00185C9A">
            <w:pPr>
              <w:pStyle w:val="BodyText"/>
              <w:keepNext/>
              <w:ind w:left="0"/>
              <w:rPr>
                <w:b/>
              </w:rPr>
            </w:pPr>
            <w:r>
              <w:rPr>
                <w:b/>
              </w:rPr>
              <w:t>Author</w:t>
            </w:r>
          </w:p>
        </w:tc>
        <w:tc>
          <w:tcPr>
            <w:tcW w:w="780" w:type="dxa"/>
            <w:tcBorders>
              <w:top w:val="single" w:sz="12" w:space="0" w:color="auto"/>
              <w:bottom w:val="single" w:sz="6" w:space="0" w:color="auto"/>
            </w:tcBorders>
          </w:tcPr>
          <w:p w14:paraId="7D2DB608" w14:textId="77777777" w:rsidR="00000000" w:rsidRDefault="00185C9A">
            <w:pPr>
              <w:pStyle w:val="BodyText"/>
              <w:keepNext/>
              <w:ind w:left="0"/>
              <w:rPr>
                <w:b/>
              </w:rPr>
            </w:pPr>
            <w:r>
              <w:rPr>
                <w:b/>
              </w:rPr>
              <w:t>Date</w:t>
            </w:r>
          </w:p>
        </w:tc>
        <w:tc>
          <w:tcPr>
            <w:tcW w:w="1009" w:type="dxa"/>
            <w:tcBorders>
              <w:top w:val="single" w:sz="12" w:space="0" w:color="auto"/>
              <w:bottom w:val="single" w:sz="6" w:space="0" w:color="auto"/>
            </w:tcBorders>
          </w:tcPr>
          <w:p w14:paraId="5DAD50BC" w14:textId="77777777" w:rsidR="00000000" w:rsidRDefault="00185C9A">
            <w:pPr>
              <w:pStyle w:val="BodyText"/>
              <w:keepNext/>
              <w:ind w:left="0"/>
              <w:rPr>
                <w:b/>
              </w:rPr>
            </w:pPr>
            <w:r>
              <w:rPr>
                <w:b/>
              </w:rPr>
              <w:t>Issue</w:t>
            </w:r>
          </w:p>
        </w:tc>
      </w:tr>
      <w:tr w:rsidR="00000000" w14:paraId="0E0A9866" w14:textId="77777777">
        <w:tblPrEx>
          <w:tblCellMar>
            <w:top w:w="0" w:type="dxa"/>
            <w:bottom w:w="0" w:type="dxa"/>
          </w:tblCellMar>
        </w:tblPrEx>
        <w:tc>
          <w:tcPr>
            <w:tcW w:w="793" w:type="dxa"/>
            <w:tcBorders>
              <w:top w:val="nil"/>
            </w:tcBorders>
          </w:tcPr>
          <w:p w14:paraId="40549626" w14:textId="77777777" w:rsidR="00000000" w:rsidRDefault="00185C9A">
            <w:pPr>
              <w:pStyle w:val="BodyText"/>
              <w:keepNext/>
              <w:ind w:left="0"/>
              <w:rPr>
                <w:sz w:val="16"/>
              </w:rPr>
            </w:pPr>
          </w:p>
        </w:tc>
        <w:tc>
          <w:tcPr>
            <w:tcW w:w="3873" w:type="dxa"/>
            <w:tcBorders>
              <w:top w:val="nil"/>
            </w:tcBorders>
          </w:tcPr>
          <w:p w14:paraId="0810F3EB" w14:textId="77777777" w:rsidR="00000000" w:rsidRDefault="00185C9A">
            <w:pPr>
              <w:pStyle w:val="BodyText"/>
              <w:keepNext/>
              <w:ind w:left="0"/>
              <w:rPr>
                <w:sz w:val="16"/>
              </w:rPr>
            </w:pPr>
          </w:p>
        </w:tc>
        <w:tc>
          <w:tcPr>
            <w:tcW w:w="1044" w:type="dxa"/>
            <w:tcBorders>
              <w:top w:val="nil"/>
            </w:tcBorders>
          </w:tcPr>
          <w:p w14:paraId="0D6A361F" w14:textId="77777777" w:rsidR="00000000" w:rsidRDefault="00185C9A">
            <w:pPr>
              <w:pStyle w:val="BodyText"/>
              <w:keepNext/>
              <w:ind w:left="0"/>
              <w:rPr>
                <w:sz w:val="16"/>
              </w:rPr>
            </w:pPr>
          </w:p>
        </w:tc>
        <w:tc>
          <w:tcPr>
            <w:tcW w:w="780" w:type="dxa"/>
            <w:tcBorders>
              <w:top w:val="nil"/>
            </w:tcBorders>
          </w:tcPr>
          <w:p w14:paraId="3EAAFC22" w14:textId="77777777" w:rsidR="00000000" w:rsidRDefault="00185C9A">
            <w:pPr>
              <w:pStyle w:val="BodyText"/>
              <w:keepNext/>
              <w:ind w:left="0"/>
              <w:rPr>
                <w:sz w:val="16"/>
              </w:rPr>
            </w:pPr>
          </w:p>
        </w:tc>
        <w:tc>
          <w:tcPr>
            <w:tcW w:w="1009" w:type="dxa"/>
            <w:tcBorders>
              <w:top w:val="nil"/>
            </w:tcBorders>
          </w:tcPr>
          <w:p w14:paraId="40977905" w14:textId="77777777" w:rsidR="00000000" w:rsidRDefault="00185C9A">
            <w:pPr>
              <w:pStyle w:val="BodyText"/>
              <w:keepNext/>
              <w:ind w:left="0"/>
              <w:rPr>
                <w:sz w:val="16"/>
              </w:rPr>
            </w:pPr>
          </w:p>
        </w:tc>
      </w:tr>
      <w:tr w:rsidR="00000000" w14:paraId="1C97EA9B" w14:textId="77777777">
        <w:tblPrEx>
          <w:tblCellMar>
            <w:top w:w="0" w:type="dxa"/>
            <w:bottom w:w="0" w:type="dxa"/>
          </w:tblCellMar>
        </w:tblPrEx>
        <w:tc>
          <w:tcPr>
            <w:tcW w:w="793" w:type="dxa"/>
          </w:tcPr>
          <w:p w14:paraId="478543E4" w14:textId="77777777" w:rsidR="00000000" w:rsidRDefault="00185C9A">
            <w:pPr>
              <w:pStyle w:val="BodyText"/>
              <w:ind w:left="0"/>
              <w:rPr>
                <w:sz w:val="16"/>
              </w:rPr>
            </w:pPr>
          </w:p>
        </w:tc>
        <w:tc>
          <w:tcPr>
            <w:tcW w:w="3873" w:type="dxa"/>
          </w:tcPr>
          <w:p w14:paraId="5E8A5C91" w14:textId="77777777" w:rsidR="00000000" w:rsidRDefault="00185C9A">
            <w:pPr>
              <w:pStyle w:val="BodyText"/>
              <w:ind w:left="0"/>
              <w:rPr>
                <w:sz w:val="16"/>
              </w:rPr>
            </w:pPr>
          </w:p>
        </w:tc>
        <w:tc>
          <w:tcPr>
            <w:tcW w:w="1044" w:type="dxa"/>
          </w:tcPr>
          <w:p w14:paraId="7D0DFF3D" w14:textId="77777777" w:rsidR="00000000" w:rsidRDefault="00185C9A">
            <w:pPr>
              <w:pStyle w:val="BodyText"/>
              <w:ind w:left="0"/>
              <w:rPr>
                <w:sz w:val="16"/>
              </w:rPr>
            </w:pPr>
          </w:p>
        </w:tc>
        <w:tc>
          <w:tcPr>
            <w:tcW w:w="780" w:type="dxa"/>
          </w:tcPr>
          <w:p w14:paraId="1D05BBD3" w14:textId="77777777" w:rsidR="00000000" w:rsidRDefault="00185C9A">
            <w:pPr>
              <w:pStyle w:val="BodyText"/>
              <w:ind w:left="0"/>
              <w:rPr>
                <w:sz w:val="16"/>
              </w:rPr>
            </w:pPr>
          </w:p>
        </w:tc>
        <w:tc>
          <w:tcPr>
            <w:tcW w:w="1009" w:type="dxa"/>
          </w:tcPr>
          <w:p w14:paraId="00036074" w14:textId="77777777" w:rsidR="00000000" w:rsidRDefault="00185C9A">
            <w:pPr>
              <w:pStyle w:val="BodyText"/>
              <w:ind w:left="0"/>
              <w:rPr>
                <w:sz w:val="16"/>
              </w:rPr>
            </w:pPr>
          </w:p>
        </w:tc>
      </w:tr>
    </w:tbl>
    <w:p w14:paraId="0B0FF316" w14:textId="77777777" w:rsidR="00000000" w:rsidRDefault="00185C9A">
      <w:pPr>
        <w:pStyle w:val="Heading2"/>
        <w:numPr>
          <w:numberingChange w:id="114" w:author="W J Waghorn" w:date="2001-01-03T12:02:00Z" w:original=""/>
        </w:numPr>
      </w:pPr>
      <w:bookmarkStart w:id="115" w:name="_Toc504527773"/>
      <w:r>
        <w:t>Definitions, Acronyms and Abbreviations</w:t>
      </w:r>
      <w:bookmarkEnd w:id="115"/>
      <w:r>
        <w:t xml:space="preserve"> </w:t>
      </w:r>
    </w:p>
    <w:p w14:paraId="7DED4BD2" w14:textId="77777777" w:rsidR="00000000" w:rsidRDefault="00185C9A" w:rsidP="00185C9A">
      <w:pPr>
        <w:pStyle w:val="Preface5"/>
        <w:numPr>
          <w:ilvl w:val="0"/>
          <w:numId w:val="16"/>
        </w:numPr>
      </w:pPr>
      <w:r>
        <w:t>This section should provide definitions of all terms, acronyms, and abbreviations needed for this document, or refer to other doc</w:t>
      </w:r>
      <w:r>
        <w:t>uments where the definitions can be found.</w:t>
      </w:r>
    </w:p>
    <w:p w14:paraId="1382C206" w14:textId="77777777" w:rsidR="00000000" w:rsidRDefault="00185C9A" w:rsidP="00185C9A">
      <w:pPr>
        <w:pStyle w:val="Preface5"/>
        <w:numPr>
          <w:ilvl w:val="0"/>
          <w:numId w:val="16"/>
        </w:numPr>
      </w:pPr>
      <w:r>
        <w:t xml:space="preserve">Alternatively, this could be an appendix.  </w:t>
      </w:r>
    </w:p>
    <w:p w14:paraId="1A5A0C51" w14:textId="77777777" w:rsidR="00000000" w:rsidRDefault="00185C9A">
      <w:pPr>
        <w:pStyle w:val="Heading1"/>
      </w:pPr>
      <w:bookmarkStart w:id="116" w:name="_Toc504527774"/>
      <w:bookmarkEnd w:id="93"/>
      <w:r>
        <w:lastRenderedPageBreak/>
        <w:t>Background</w:t>
      </w:r>
      <w:bookmarkEnd w:id="116"/>
      <w:r>
        <w:t xml:space="preserve"> </w:t>
      </w:r>
    </w:p>
    <w:p w14:paraId="0B973261" w14:textId="77777777" w:rsidR="00000000" w:rsidRDefault="00185C9A" w:rsidP="00185C9A">
      <w:pPr>
        <w:pStyle w:val="Preface5"/>
        <w:numPr>
          <w:ilvl w:val="0"/>
          <w:numId w:val="18"/>
        </w:numPr>
      </w:pPr>
      <w:r>
        <w:t xml:space="preserve">This chapter should describe the general factors that affect the product(s) and their requirements.  It does not state specific requirements; its purpose is </w:t>
      </w:r>
      <w:r>
        <w:t>only to make those requirements easier to understand.</w:t>
      </w:r>
    </w:p>
    <w:p w14:paraId="42747A7F" w14:textId="77777777" w:rsidR="00000000" w:rsidRDefault="00185C9A">
      <w:pPr>
        <w:pStyle w:val="Heading2"/>
        <w:numPr>
          <w:numberingChange w:id="117" w:author="W J Waghorn" w:date="2001-01-03T12:02:00Z" w:original=""/>
        </w:numPr>
      </w:pPr>
      <w:bookmarkStart w:id="118" w:name="_Toc330270437"/>
      <w:bookmarkStart w:id="119" w:name="_Toc504527775"/>
      <w:r>
        <w:t>Function and Purpose</w:t>
      </w:r>
      <w:bookmarkEnd w:id="119"/>
    </w:p>
    <w:p w14:paraId="098C2A04" w14:textId="77777777" w:rsidR="00000000" w:rsidRDefault="00185C9A" w:rsidP="00185C9A">
      <w:pPr>
        <w:pStyle w:val="Preface5"/>
        <w:numPr>
          <w:ilvl w:val="0"/>
          <w:numId w:val="17"/>
        </w:numPr>
      </w:pPr>
      <w:r>
        <w:t>This section should discuss the purpose of this product.  It should expand upon the points made in Section 1.1.</w:t>
      </w:r>
    </w:p>
    <w:p w14:paraId="613480B1" w14:textId="77777777" w:rsidR="00000000" w:rsidRDefault="00185C9A">
      <w:pPr>
        <w:pStyle w:val="Heading2"/>
        <w:numPr>
          <w:numberingChange w:id="120" w:author="W J Waghorn" w:date="2001-01-03T12:02:00Z" w:original=""/>
        </w:numPr>
      </w:pPr>
      <w:bookmarkStart w:id="121" w:name="_Toc330270440"/>
      <w:bookmarkStart w:id="122" w:name="_Toc504527776"/>
      <w:bookmarkEnd w:id="118"/>
      <w:r>
        <w:t>Environmental Considerations</w:t>
      </w:r>
      <w:bookmarkEnd w:id="121"/>
      <w:bookmarkEnd w:id="122"/>
      <w:r>
        <w:t xml:space="preserve"> </w:t>
      </w:r>
    </w:p>
    <w:p w14:paraId="3639EAB5" w14:textId="77777777" w:rsidR="00000000" w:rsidRDefault="00185C9A" w:rsidP="00185C9A">
      <w:pPr>
        <w:pStyle w:val="Preface5"/>
        <w:numPr>
          <w:ilvl w:val="0"/>
          <w:numId w:val="19"/>
        </w:numPr>
      </w:pPr>
      <w:r>
        <w:t>This section should summarise:</w:t>
      </w:r>
    </w:p>
    <w:p w14:paraId="66EDE483" w14:textId="77777777" w:rsidR="00000000" w:rsidRDefault="00185C9A">
      <w:pPr>
        <w:pStyle w:val="Preface7"/>
      </w:pPr>
      <w:r>
        <w:t>the phys</w:t>
      </w:r>
      <w:r>
        <w:t>ical environment of the target system, i.e. where is the system going to be used and by whom? The User Requirement Document section called 'User Characteristics' may provide useful material on this topic.</w:t>
      </w:r>
    </w:p>
    <w:p w14:paraId="4F646FB9" w14:textId="77777777" w:rsidR="00000000" w:rsidRDefault="00185C9A">
      <w:pPr>
        <w:pStyle w:val="Preface7"/>
      </w:pPr>
      <w:r>
        <w:t>the hardware environment in the target system, i.e.</w:t>
      </w:r>
      <w:r>
        <w:t xml:space="preserve"> what computer(s) does the software have to run on?, what networks will be used?, will the different infrastructures in the different countries require extra software to run satisfactorily?</w:t>
      </w:r>
    </w:p>
    <w:p w14:paraId="5B1EE8E4" w14:textId="77777777" w:rsidR="00000000" w:rsidRDefault="00185C9A">
      <w:pPr>
        <w:pStyle w:val="Preface7"/>
      </w:pPr>
      <w:r>
        <w:t>the operating environment in the target system, i.e. what operatin</w:t>
      </w:r>
      <w:r>
        <w:t>g systems are used?, does it need to run on more than one systems or more than one version of a single system?</w:t>
      </w:r>
    </w:p>
    <w:p w14:paraId="4BD9671E" w14:textId="77777777" w:rsidR="00000000" w:rsidRDefault="00185C9A">
      <w:pPr>
        <w:pStyle w:val="Preface7"/>
      </w:pPr>
      <w:r>
        <w:t>the hardware environment in the development system, i.e. what computer(s) does the software have to be developed on?, will it be built on several</w:t>
      </w:r>
      <w:r>
        <w:t xml:space="preserve"> systems and then assembled on another?</w:t>
      </w:r>
    </w:p>
    <w:p w14:paraId="6E55C023" w14:textId="77777777" w:rsidR="00000000" w:rsidRDefault="00185C9A">
      <w:pPr>
        <w:pStyle w:val="Preface7"/>
      </w:pPr>
      <w:r>
        <w:t>the operating environment in the development system, i.e. what software development environment is to be used? or what software tools are to be used?</w:t>
      </w:r>
    </w:p>
    <w:p w14:paraId="6AB9018A" w14:textId="77777777" w:rsidR="00000000" w:rsidRDefault="00185C9A">
      <w:pPr>
        <w:pStyle w:val="Heading2"/>
      </w:pPr>
      <w:bookmarkStart w:id="123" w:name="_Toc330270441"/>
      <w:bookmarkStart w:id="124" w:name="_Toc504527777"/>
      <w:r>
        <w:t>Relation to Other Systems</w:t>
      </w:r>
      <w:bookmarkEnd w:id="123"/>
      <w:bookmarkEnd w:id="124"/>
    </w:p>
    <w:p w14:paraId="567CEAAA" w14:textId="77777777" w:rsidR="00000000" w:rsidRDefault="00185C9A" w:rsidP="00185C9A">
      <w:pPr>
        <w:pStyle w:val="Preface5"/>
        <w:numPr>
          <w:ilvl w:val="0"/>
          <w:numId w:val="20"/>
        </w:numPr>
      </w:pPr>
      <w:r>
        <w:t>This section should describe in detail t</w:t>
      </w:r>
      <w:r>
        <w:t>he product's relationship to other systems. For example is the product:</w:t>
      </w:r>
    </w:p>
    <w:p w14:paraId="11436C4E" w14:textId="77777777" w:rsidR="00000000" w:rsidRDefault="00185C9A">
      <w:pPr>
        <w:pStyle w:val="Preface7"/>
      </w:pPr>
      <w:r>
        <w:t>an independent system?</w:t>
      </w:r>
    </w:p>
    <w:p w14:paraId="629E9911" w14:textId="77777777" w:rsidR="00000000" w:rsidRDefault="00185C9A">
      <w:pPr>
        <w:pStyle w:val="Preface7"/>
      </w:pPr>
      <w:r>
        <w:t>a subsystem of a larger system?</w:t>
      </w:r>
    </w:p>
    <w:p w14:paraId="79630BDF" w14:textId="77777777" w:rsidR="00000000" w:rsidRDefault="00185C9A">
      <w:pPr>
        <w:pStyle w:val="Preface7"/>
      </w:pPr>
      <w:r>
        <w:t>replacing another system?</w:t>
      </w:r>
    </w:p>
    <w:p w14:paraId="67CB5D06" w14:textId="77777777" w:rsidR="00000000" w:rsidRDefault="00185C9A">
      <w:pPr>
        <w:pStyle w:val="Preface5"/>
      </w:pPr>
      <w:r>
        <w:t>If the product is a subsystem then this section should:</w:t>
      </w:r>
    </w:p>
    <w:p w14:paraId="7FBCA87C" w14:textId="77777777" w:rsidR="00000000" w:rsidRDefault="00185C9A">
      <w:pPr>
        <w:pStyle w:val="Preface7"/>
      </w:pPr>
      <w:r>
        <w:t xml:space="preserve">summarise the essential characteristics of the </w:t>
      </w:r>
      <w:r>
        <w:t>larger system;</w:t>
      </w:r>
    </w:p>
    <w:p w14:paraId="0398A02D" w14:textId="77777777" w:rsidR="00000000" w:rsidRDefault="00185C9A">
      <w:pPr>
        <w:pStyle w:val="Preface7"/>
      </w:pPr>
      <w:r>
        <w:t>identify the other subsystems this subsystem will interface with;</w:t>
      </w:r>
    </w:p>
    <w:p w14:paraId="11458D08" w14:textId="77777777" w:rsidR="00000000" w:rsidRDefault="00185C9A">
      <w:pPr>
        <w:pStyle w:val="Preface7"/>
      </w:pPr>
      <w:r>
        <w:t>summarise the computer hardware and peripheral equipment to be used.</w:t>
      </w:r>
    </w:p>
    <w:p w14:paraId="3440259A" w14:textId="77777777" w:rsidR="00000000" w:rsidRDefault="00185C9A">
      <w:pPr>
        <w:pStyle w:val="Preface5"/>
      </w:pPr>
      <w:r>
        <w:t>A block diagram may be presented showing the major components of the larger system or project, interconnec</w:t>
      </w:r>
      <w:r>
        <w:t>tions, and external interfaces.</w:t>
      </w:r>
    </w:p>
    <w:p w14:paraId="1BEF598B" w14:textId="77777777" w:rsidR="00000000" w:rsidRDefault="00185C9A">
      <w:pPr>
        <w:pStyle w:val="Preface5"/>
      </w:pPr>
      <w:r>
        <w:lastRenderedPageBreak/>
        <w:t>The User Requirement Document contains a section ‘System Perspective' that may provide relevant material for this section.</w:t>
      </w:r>
    </w:p>
    <w:p w14:paraId="484ADFBE" w14:textId="77777777" w:rsidR="00000000" w:rsidRDefault="00185C9A">
      <w:pPr>
        <w:pStyle w:val="Heading2"/>
        <w:numPr>
          <w:numberingChange w:id="125" w:author="W J Waghorn" w:date="2001-01-03T12:02:00Z" w:original=""/>
        </w:numPr>
      </w:pPr>
      <w:bookmarkStart w:id="126" w:name="_Toc330270442"/>
      <w:bookmarkStart w:id="127" w:name="_Toc330270443"/>
      <w:bookmarkStart w:id="128" w:name="_Toc504527778"/>
      <w:r>
        <w:t>Model Description</w:t>
      </w:r>
      <w:bookmarkEnd w:id="127"/>
      <w:bookmarkEnd w:id="128"/>
    </w:p>
    <w:p w14:paraId="7B766957" w14:textId="77777777" w:rsidR="00000000" w:rsidRDefault="00185C9A" w:rsidP="00185C9A">
      <w:pPr>
        <w:pStyle w:val="Preface5"/>
        <w:numPr>
          <w:ilvl w:val="0"/>
          <w:numId w:val="21"/>
        </w:numPr>
      </w:pPr>
      <w:r>
        <w:t>This section should include a top-down description of the logical model.  Diagrams,</w:t>
      </w:r>
      <w:r>
        <w:t xml:space="preserve"> tables and explanatory text may be included.</w:t>
      </w:r>
    </w:p>
    <w:p w14:paraId="08B42F56" w14:textId="77777777" w:rsidR="00000000" w:rsidRDefault="00185C9A" w:rsidP="00185C9A">
      <w:pPr>
        <w:pStyle w:val="Preface5"/>
        <w:numPr>
          <w:ilvl w:val="0"/>
          <w:numId w:val="21"/>
        </w:numPr>
      </w:pPr>
      <w:r>
        <w:t>The functionality at each level should be described, to enable the reader to walkthrough the model level-by-level, function-by-function, flow-by-flow.  A bare-bones description of a system in terms of data flow</w:t>
      </w:r>
      <w:r>
        <w:t xml:space="preserve"> diagrams and low-level functional specifications needs supplementary commentary.  Natural language is recommended.</w:t>
      </w:r>
    </w:p>
    <w:p w14:paraId="0388AC1F" w14:textId="77777777" w:rsidR="00000000" w:rsidRDefault="00185C9A">
      <w:pPr>
        <w:pStyle w:val="Heading2"/>
        <w:numPr>
          <w:numberingChange w:id="129" w:author="W J Waghorn" w:date="2001-01-03T12:02:00Z" w:original=""/>
        </w:numPr>
      </w:pPr>
      <w:bookmarkStart w:id="130" w:name="_Toc504527779"/>
      <w:r>
        <w:t>Relationship to Other Projects</w:t>
      </w:r>
      <w:r>
        <w:rPr>
          <w:rStyle w:val="FootnoteReference"/>
        </w:rPr>
        <w:footnoteReference w:id="2"/>
      </w:r>
      <w:bookmarkEnd w:id="130"/>
    </w:p>
    <w:p w14:paraId="2D3FC561" w14:textId="77777777" w:rsidR="00000000" w:rsidRDefault="00185C9A" w:rsidP="00185C9A">
      <w:pPr>
        <w:pStyle w:val="Preface5"/>
        <w:numPr>
          <w:ilvl w:val="0"/>
          <w:numId w:val="22"/>
        </w:numPr>
      </w:pPr>
      <w:r>
        <w:t>This section should describe the context of this project in relation to other projects, past, current and fu</w:t>
      </w:r>
      <w:r>
        <w:t xml:space="preserve">ture. </w:t>
      </w:r>
    </w:p>
    <w:p w14:paraId="0283E2D9" w14:textId="77777777" w:rsidR="00000000" w:rsidRDefault="00185C9A" w:rsidP="00185C9A">
      <w:pPr>
        <w:pStyle w:val="Preface5"/>
        <w:numPr>
          <w:ilvl w:val="0"/>
          <w:numId w:val="22"/>
        </w:numPr>
      </w:pPr>
      <w:r>
        <w:t>The project may be independent of other projects or part of a larger project.  Any parent projects should be identified.  A detailed description of the interface of the product to the larger system should, however, be deferred until Section 2.5.</w:t>
      </w:r>
    </w:p>
    <w:p w14:paraId="18A252AF" w14:textId="77777777" w:rsidR="00000000" w:rsidRDefault="00185C9A" w:rsidP="00185C9A">
      <w:pPr>
        <w:pStyle w:val="Preface5"/>
        <w:numPr>
          <w:ilvl w:val="0"/>
          <w:numId w:val="22"/>
        </w:numPr>
      </w:pPr>
      <w:bookmarkStart w:id="131" w:name="_Toc330270438"/>
      <w:r>
        <w:t xml:space="preserve">If </w:t>
      </w:r>
      <w:r>
        <w:t>the product is to replace an existing product, the reasons for replacing that system should be summarised in this section.</w:t>
      </w:r>
    </w:p>
    <w:bookmarkEnd w:id="131"/>
    <w:p w14:paraId="264AD1BB" w14:textId="77777777" w:rsidR="00000000" w:rsidRDefault="00185C9A" w:rsidP="00185C9A">
      <w:pPr>
        <w:pStyle w:val="Preface5"/>
        <w:numPr>
          <w:ilvl w:val="0"/>
          <w:numId w:val="22"/>
        </w:numPr>
      </w:pPr>
      <w:r>
        <w:t xml:space="preserve">Previous </w:t>
      </w:r>
      <w:r w:rsidR="00306C30">
        <w:t>WORKER</w:t>
      </w:r>
      <w:r>
        <w:t xml:space="preserve"> and OSN projects may have used applications, tools and techniques that are relevant for this project. </w:t>
      </w:r>
    </w:p>
    <w:p w14:paraId="1F5CA85C" w14:textId="77777777" w:rsidR="00000000" w:rsidRDefault="00185C9A" w:rsidP="00185C9A">
      <w:pPr>
        <w:pStyle w:val="Preface5"/>
        <w:numPr>
          <w:ilvl w:val="0"/>
          <w:numId w:val="22"/>
        </w:numPr>
      </w:pPr>
      <w:r>
        <w:t xml:space="preserve">This section may </w:t>
      </w:r>
      <w:r>
        <w:t xml:space="preserve">also usefully identify any other relevant projects the developer is carrying out, or has carried out in the past, and also any projects the developer may be expected to carry out in the future, if known. </w:t>
      </w:r>
    </w:p>
    <w:p w14:paraId="40B39874" w14:textId="77777777" w:rsidR="00000000" w:rsidRDefault="00185C9A">
      <w:pPr>
        <w:pStyle w:val="Heading2"/>
        <w:numPr>
          <w:numberingChange w:id="132" w:author="W J Waghorn" w:date="2001-01-03T12:02:00Z" w:original=""/>
        </w:numPr>
      </w:pPr>
      <w:bookmarkStart w:id="133" w:name="_Toc504527780"/>
      <w:r>
        <w:t>General Constraints</w:t>
      </w:r>
      <w:bookmarkEnd w:id="126"/>
      <w:bookmarkEnd w:id="133"/>
    </w:p>
    <w:p w14:paraId="44EC7B79" w14:textId="77777777" w:rsidR="00000000" w:rsidRDefault="00185C9A" w:rsidP="00185C9A">
      <w:pPr>
        <w:pStyle w:val="Preface5"/>
        <w:numPr>
          <w:ilvl w:val="0"/>
          <w:numId w:val="23"/>
        </w:numPr>
      </w:pPr>
      <w:r>
        <w:t>This section should describe an</w:t>
      </w:r>
      <w:r>
        <w:t xml:space="preserve">y items that will limit the developer's options for building the software.  It should provide background information and seek to justify the constraints.  </w:t>
      </w:r>
    </w:p>
    <w:p w14:paraId="3F49A8EC" w14:textId="77777777" w:rsidR="00000000" w:rsidRDefault="00185C9A" w:rsidP="00185C9A">
      <w:pPr>
        <w:pStyle w:val="Preface5"/>
        <w:numPr>
          <w:ilvl w:val="0"/>
          <w:numId w:val="23"/>
        </w:numPr>
      </w:pPr>
      <w:r>
        <w:t xml:space="preserve">The use of applications, tools and techniques from other </w:t>
      </w:r>
      <w:r w:rsidR="00306C30">
        <w:t>WORKER</w:t>
      </w:r>
      <w:r>
        <w:t xml:space="preserve"> and OSN projects should be considered h</w:t>
      </w:r>
      <w:r>
        <w:t>ere. Consider Horizontal Actions and Measures and similar projects in other sectors. Though the requirement to use these could be classed as a constraint they also provide reduced costs as some of the work has already been done.</w:t>
      </w:r>
    </w:p>
    <w:p w14:paraId="07E24905" w14:textId="77777777" w:rsidR="00000000" w:rsidRDefault="00185C9A" w:rsidP="00185C9A">
      <w:pPr>
        <w:pStyle w:val="Preface5"/>
        <w:numPr>
          <w:ilvl w:val="0"/>
          <w:numId w:val="23"/>
        </w:numPr>
      </w:pPr>
      <w:r>
        <w:t>The User Requirement Docume</w:t>
      </w:r>
      <w:r>
        <w:t>nt contains a section called 'General Constraints' that may provide relevant material for this section.</w:t>
      </w:r>
    </w:p>
    <w:p w14:paraId="0F17EBC8" w14:textId="77777777" w:rsidR="00000000" w:rsidRDefault="00185C9A">
      <w:pPr>
        <w:pStyle w:val="Heading1"/>
      </w:pPr>
      <w:bookmarkStart w:id="134" w:name="_Toc330270444"/>
      <w:bookmarkStart w:id="135" w:name="_Toc504527781"/>
      <w:r>
        <w:lastRenderedPageBreak/>
        <w:t>Specific Requirements</w:t>
      </w:r>
      <w:bookmarkEnd w:id="134"/>
      <w:bookmarkEnd w:id="135"/>
    </w:p>
    <w:p w14:paraId="23BD1C84" w14:textId="77777777" w:rsidR="00000000" w:rsidRDefault="00185C9A">
      <w:pPr>
        <w:pStyle w:val="Heading2"/>
      </w:pPr>
      <w:bookmarkStart w:id="136" w:name="_Toc504527782"/>
      <w:r>
        <w:t>Overview</w:t>
      </w:r>
      <w:bookmarkEnd w:id="136"/>
      <w:r>
        <w:t xml:space="preserve">  </w:t>
      </w:r>
    </w:p>
    <w:p w14:paraId="28FBCB06" w14:textId="77777777" w:rsidR="00000000" w:rsidRDefault="00185C9A" w:rsidP="00185C9A">
      <w:pPr>
        <w:pStyle w:val="Preface5"/>
        <w:numPr>
          <w:ilvl w:val="0"/>
          <w:numId w:val="24"/>
        </w:numPr>
      </w:pPr>
      <w:r>
        <w:rPr>
          <w:b/>
        </w:rPr>
        <w:t>Deliverables</w:t>
      </w:r>
      <w:r>
        <w:t xml:space="preserve">.  Always provide a complete top-level statement of what products and services the contract is to deliver. </w:t>
      </w:r>
      <w:r>
        <w:t xml:space="preserve"> </w:t>
      </w:r>
    </w:p>
    <w:p w14:paraId="5EA85B34" w14:textId="77777777" w:rsidR="00000000" w:rsidRDefault="00185C9A" w:rsidP="00185C9A">
      <w:pPr>
        <w:pStyle w:val="Preface5"/>
        <w:numPr>
          <w:ilvl w:val="0"/>
          <w:numId w:val="24"/>
        </w:numPr>
      </w:pPr>
      <w:r>
        <w:t xml:space="preserve">These might encompass, for example, </w:t>
      </w:r>
    </w:p>
    <w:p w14:paraId="7BBFB24D" w14:textId="77777777" w:rsidR="00000000" w:rsidRDefault="00185C9A">
      <w:pPr>
        <w:pStyle w:val="Preface7"/>
      </w:pPr>
      <w:r>
        <w:t>pre-developments services (such as Requirements Analysis)</w:t>
      </w:r>
    </w:p>
    <w:p w14:paraId="04284111" w14:textId="77777777" w:rsidR="00000000" w:rsidRDefault="00185C9A">
      <w:pPr>
        <w:pStyle w:val="Preface7"/>
      </w:pPr>
      <w:r>
        <w:t xml:space="preserve">hardware </w:t>
      </w:r>
    </w:p>
    <w:p w14:paraId="1754DDDA" w14:textId="77777777" w:rsidR="00000000" w:rsidRDefault="00185C9A">
      <w:pPr>
        <w:pStyle w:val="Preface7"/>
      </w:pPr>
      <w:r>
        <w:t>software</w:t>
      </w:r>
    </w:p>
    <w:p w14:paraId="2DCFC246" w14:textId="77777777" w:rsidR="00000000" w:rsidRDefault="00185C9A">
      <w:pPr>
        <w:pStyle w:val="Preface7"/>
      </w:pPr>
      <w:r>
        <w:t>documentation</w:t>
      </w:r>
    </w:p>
    <w:p w14:paraId="165CB540" w14:textId="77777777" w:rsidR="00000000" w:rsidRDefault="00185C9A">
      <w:pPr>
        <w:pStyle w:val="Preface7"/>
      </w:pPr>
      <w:r>
        <w:t>other services such as training, system set</w:t>
      </w:r>
      <w:r>
        <w:noBreakHyphen/>
        <w:t xml:space="preserve">up, operational running, and warranty.  </w:t>
      </w:r>
    </w:p>
    <w:p w14:paraId="7DA2061A" w14:textId="77777777" w:rsidR="00000000" w:rsidRDefault="00185C9A">
      <w:pPr>
        <w:pStyle w:val="Preface5"/>
      </w:pPr>
      <w:r>
        <w:rPr>
          <w:b/>
        </w:rPr>
        <w:t>Requirements</w:t>
      </w:r>
      <w:r>
        <w:t>.  Provide an overview of the</w:t>
      </w:r>
      <w:r>
        <w:t xml:space="preserve"> specific requirements pertaining to these deliverables.  </w:t>
      </w:r>
    </w:p>
    <w:p w14:paraId="4BD119F1" w14:textId="77777777" w:rsidR="00000000" w:rsidRDefault="00185C9A">
      <w:pPr>
        <w:pStyle w:val="Preface5"/>
      </w:pPr>
      <w:r>
        <w:t xml:space="preserve">Note, however, that this should generally not be treated as a list of identified requirements but only as a top-level index to the requirements which follow in later sections.  </w:t>
      </w:r>
    </w:p>
    <w:p w14:paraId="2FDD0E30" w14:textId="77777777" w:rsidR="00000000" w:rsidRDefault="00185C9A">
      <w:pPr>
        <w:pStyle w:val="Preface5"/>
      </w:pPr>
      <w:r>
        <w:t>It might be present</w:t>
      </w:r>
      <w:r>
        <w:t xml:space="preserve">ed, for example, as requirements for </w:t>
      </w:r>
    </w:p>
    <w:tbl>
      <w:tblPr>
        <w:tblW w:w="0" w:type="auto"/>
        <w:tblInd w:w="720" w:type="dxa"/>
        <w:tblLayout w:type="fixed"/>
        <w:tblLook w:val="0000" w:firstRow="0" w:lastRow="0" w:firstColumn="0" w:lastColumn="0" w:noHBand="0" w:noVBand="0"/>
      </w:tblPr>
      <w:tblGrid>
        <w:gridCol w:w="3402"/>
        <w:gridCol w:w="1418"/>
        <w:gridCol w:w="1134"/>
      </w:tblGrid>
      <w:tr w:rsidR="00000000" w14:paraId="2CC01E6C" w14:textId="77777777">
        <w:tblPrEx>
          <w:tblCellMar>
            <w:top w:w="0" w:type="dxa"/>
            <w:bottom w:w="0" w:type="dxa"/>
          </w:tblCellMar>
        </w:tblPrEx>
        <w:tc>
          <w:tcPr>
            <w:tcW w:w="3402" w:type="dxa"/>
          </w:tcPr>
          <w:p w14:paraId="4E7626E5" w14:textId="77777777" w:rsidR="00000000" w:rsidRDefault="00185C9A">
            <w:pPr>
              <w:pStyle w:val="BodyText"/>
              <w:spacing w:before="40"/>
              <w:ind w:left="0"/>
              <w:rPr>
                <w:i/>
              </w:rPr>
            </w:pPr>
          </w:p>
        </w:tc>
        <w:tc>
          <w:tcPr>
            <w:tcW w:w="2552" w:type="dxa"/>
            <w:gridSpan w:val="2"/>
          </w:tcPr>
          <w:p w14:paraId="25BF08C4" w14:textId="77777777" w:rsidR="00000000" w:rsidRDefault="00185C9A">
            <w:pPr>
              <w:pStyle w:val="BodyText"/>
              <w:spacing w:before="40"/>
              <w:ind w:left="0"/>
              <w:jc w:val="right"/>
              <w:rPr>
                <w:i/>
              </w:rPr>
            </w:pPr>
            <w:r>
              <w:rPr>
                <w:i/>
              </w:rPr>
              <w:t xml:space="preserve">See Section . . . </w:t>
            </w:r>
          </w:p>
        </w:tc>
      </w:tr>
      <w:tr w:rsidR="00000000" w14:paraId="1C6081B8" w14:textId="77777777">
        <w:tblPrEx>
          <w:tblCellMar>
            <w:top w:w="0" w:type="dxa"/>
            <w:bottom w:w="0" w:type="dxa"/>
          </w:tblCellMar>
        </w:tblPrEx>
        <w:tc>
          <w:tcPr>
            <w:tcW w:w="4820" w:type="dxa"/>
            <w:gridSpan w:val="2"/>
          </w:tcPr>
          <w:p w14:paraId="615BD931" w14:textId="77777777" w:rsidR="00000000" w:rsidRDefault="00185C9A">
            <w:pPr>
              <w:pStyle w:val="BodyText"/>
              <w:spacing w:before="40"/>
              <w:ind w:left="0"/>
              <w:rPr>
                <w:i/>
              </w:rPr>
            </w:pPr>
            <w:r>
              <w:rPr>
                <w:i/>
              </w:rPr>
              <w:t>Pre-development services</w:t>
            </w:r>
          </w:p>
        </w:tc>
        <w:tc>
          <w:tcPr>
            <w:tcW w:w="1134" w:type="dxa"/>
          </w:tcPr>
          <w:p w14:paraId="1BA82357" w14:textId="77777777" w:rsidR="00000000" w:rsidRDefault="00185C9A">
            <w:pPr>
              <w:pStyle w:val="BodyText"/>
              <w:spacing w:before="40"/>
              <w:ind w:left="0"/>
              <w:jc w:val="right"/>
              <w:rPr>
                <w:i/>
              </w:rPr>
            </w:pPr>
            <w:r>
              <w:rPr>
                <w:i/>
              </w:rPr>
              <w:t>3.3</w:t>
            </w:r>
          </w:p>
        </w:tc>
      </w:tr>
      <w:tr w:rsidR="00000000" w14:paraId="404FECEA" w14:textId="77777777">
        <w:tblPrEx>
          <w:tblCellMar>
            <w:top w:w="0" w:type="dxa"/>
            <w:bottom w:w="0" w:type="dxa"/>
          </w:tblCellMar>
        </w:tblPrEx>
        <w:tc>
          <w:tcPr>
            <w:tcW w:w="4820" w:type="dxa"/>
            <w:gridSpan w:val="2"/>
          </w:tcPr>
          <w:p w14:paraId="3D5D43C4" w14:textId="77777777" w:rsidR="00000000" w:rsidRDefault="00185C9A">
            <w:pPr>
              <w:pStyle w:val="BodyText"/>
              <w:spacing w:before="40"/>
              <w:ind w:left="0"/>
              <w:rPr>
                <w:i/>
              </w:rPr>
            </w:pPr>
            <w:r>
              <w:rPr>
                <w:i/>
              </w:rPr>
              <w:t xml:space="preserve">Hardware </w:t>
            </w:r>
          </w:p>
        </w:tc>
        <w:tc>
          <w:tcPr>
            <w:tcW w:w="1134" w:type="dxa"/>
          </w:tcPr>
          <w:p w14:paraId="3DFD7A77" w14:textId="77777777" w:rsidR="00000000" w:rsidRDefault="00185C9A">
            <w:pPr>
              <w:pStyle w:val="BodyText"/>
              <w:spacing w:before="40"/>
              <w:ind w:left="0"/>
              <w:jc w:val="right"/>
              <w:rPr>
                <w:i/>
              </w:rPr>
            </w:pPr>
            <w:r>
              <w:rPr>
                <w:i/>
              </w:rPr>
              <w:t>4</w:t>
            </w:r>
          </w:p>
        </w:tc>
      </w:tr>
      <w:tr w:rsidR="00000000" w14:paraId="5B390A68" w14:textId="77777777">
        <w:tblPrEx>
          <w:tblCellMar>
            <w:top w:w="0" w:type="dxa"/>
            <w:bottom w:w="0" w:type="dxa"/>
          </w:tblCellMar>
        </w:tblPrEx>
        <w:tc>
          <w:tcPr>
            <w:tcW w:w="4820" w:type="dxa"/>
            <w:gridSpan w:val="2"/>
          </w:tcPr>
          <w:p w14:paraId="5540A400" w14:textId="77777777" w:rsidR="00000000" w:rsidRDefault="00185C9A">
            <w:pPr>
              <w:pStyle w:val="BodyText"/>
              <w:spacing w:before="40"/>
              <w:ind w:left="0"/>
              <w:rPr>
                <w:i/>
              </w:rPr>
            </w:pPr>
            <w:r>
              <w:rPr>
                <w:i/>
              </w:rPr>
              <w:t xml:space="preserve">System capability </w:t>
            </w:r>
          </w:p>
        </w:tc>
        <w:tc>
          <w:tcPr>
            <w:tcW w:w="1134" w:type="dxa"/>
          </w:tcPr>
          <w:p w14:paraId="2BE0696B" w14:textId="77777777" w:rsidR="00000000" w:rsidRDefault="00185C9A">
            <w:pPr>
              <w:pStyle w:val="BodyText"/>
              <w:spacing w:before="40"/>
              <w:ind w:left="0"/>
              <w:jc w:val="right"/>
              <w:rPr>
                <w:i/>
              </w:rPr>
            </w:pPr>
            <w:r>
              <w:rPr>
                <w:i/>
              </w:rPr>
              <w:t>5</w:t>
            </w:r>
          </w:p>
        </w:tc>
      </w:tr>
      <w:tr w:rsidR="00000000" w14:paraId="060DD975" w14:textId="77777777">
        <w:tblPrEx>
          <w:tblCellMar>
            <w:top w:w="0" w:type="dxa"/>
            <w:bottom w:w="0" w:type="dxa"/>
          </w:tblCellMar>
        </w:tblPrEx>
        <w:tc>
          <w:tcPr>
            <w:tcW w:w="4820" w:type="dxa"/>
            <w:gridSpan w:val="2"/>
          </w:tcPr>
          <w:p w14:paraId="36511E22" w14:textId="77777777" w:rsidR="00000000" w:rsidRDefault="00185C9A">
            <w:pPr>
              <w:pStyle w:val="BodyText"/>
              <w:spacing w:before="40"/>
              <w:ind w:left="0"/>
              <w:rPr>
                <w:i/>
              </w:rPr>
            </w:pPr>
            <w:r>
              <w:rPr>
                <w:i/>
              </w:rPr>
              <w:t>System management functions</w:t>
            </w:r>
          </w:p>
        </w:tc>
        <w:tc>
          <w:tcPr>
            <w:tcW w:w="1134" w:type="dxa"/>
          </w:tcPr>
          <w:p w14:paraId="60FDDCD6" w14:textId="77777777" w:rsidR="00000000" w:rsidRDefault="00185C9A">
            <w:pPr>
              <w:pStyle w:val="BodyText"/>
              <w:spacing w:before="40"/>
              <w:ind w:left="0"/>
              <w:jc w:val="right"/>
              <w:rPr>
                <w:i/>
              </w:rPr>
            </w:pPr>
            <w:r>
              <w:rPr>
                <w:i/>
              </w:rPr>
              <w:t>6</w:t>
            </w:r>
          </w:p>
        </w:tc>
      </w:tr>
      <w:tr w:rsidR="00000000" w14:paraId="4321AE94" w14:textId="77777777">
        <w:tblPrEx>
          <w:tblCellMar>
            <w:top w:w="0" w:type="dxa"/>
            <w:bottom w:w="0" w:type="dxa"/>
          </w:tblCellMar>
        </w:tblPrEx>
        <w:tc>
          <w:tcPr>
            <w:tcW w:w="4820" w:type="dxa"/>
            <w:gridSpan w:val="2"/>
          </w:tcPr>
          <w:p w14:paraId="5C5C1D91" w14:textId="77777777" w:rsidR="00000000" w:rsidRDefault="00185C9A">
            <w:pPr>
              <w:pStyle w:val="BodyText"/>
              <w:spacing w:before="40"/>
              <w:ind w:left="0"/>
              <w:rPr>
                <w:i/>
              </w:rPr>
            </w:pPr>
            <w:r>
              <w:rPr>
                <w:i/>
              </w:rPr>
              <w:t>Operational characteristics</w:t>
            </w:r>
          </w:p>
        </w:tc>
        <w:tc>
          <w:tcPr>
            <w:tcW w:w="1134" w:type="dxa"/>
          </w:tcPr>
          <w:p w14:paraId="54E72921" w14:textId="77777777" w:rsidR="00000000" w:rsidRDefault="00185C9A">
            <w:pPr>
              <w:pStyle w:val="BodyText"/>
              <w:spacing w:before="40"/>
              <w:ind w:left="0"/>
              <w:jc w:val="right"/>
              <w:rPr>
                <w:i/>
              </w:rPr>
            </w:pPr>
            <w:r>
              <w:rPr>
                <w:i/>
              </w:rPr>
              <w:t>7</w:t>
            </w:r>
          </w:p>
        </w:tc>
      </w:tr>
      <w:tr w:rsidR="00000000" w14:paraId="43C5E9BC" w14:textId="77777777">
        <w:tblPrEx>
          <w:tblCellMar>
            <w:top w:w="0" w:type="dxa"/>
            <w:bottom w:w="0" w:type="dxa"/>
          </w:tblCellMar>
        </w:tblPrEx>
        <w:tc>
          <w:tcPr>
            <w:tcW w:w="4820" w:type="dxa"/>
            <w:gridSpan w:val="2"/>
          </w:tcPr>
          <w:p w14:paraId="7E334A90" w14:textId="77777777" w:rsidR="00000000" w:rsidRDefault="00185C9A">
            <w:pPr>
              <w:pStyle w:val="BodyText"/>
              <w:spacing w:before="40"/>
              <w:ind w:left="0"/>
              <w:rPr>
                <w:i/>
              </w:rPr>
            </w:pPr>
            <w:r>
              <w:rPr>
                <w:i/>
              </w:rPr>
              <w:t>System architecture</w:t>
            </w:r>
          </w:p>
        </w:tc>
        <w:tc>
          <w:tcPr>
            <w:tcW w:w="1134" w:type="dxa"/>
          </w:tcPr>
          <w:p w14:paraId="10C07E9C" w14:textId="77777777" w:rsidR="00000000" w:rsidRDefault="00185C9A">
            <w:pPr>
              <w:pStyle w:val="BodyText"/>
              <w:spacing w:before="40"/>
              <w:ind w:left="0"/>
              <w:jc w:val="right"/>
              <w:rPr>
                <w:i/>
              </w:rPr>
            </w:pPr>
            <w:r>
              <w:rPr>
                <w:i/>
              </w:rPr>
              <w:t>8</w:t>
            </w:r>
          </w:p>
        </w:tc>
      </w:tr>
      <w:tr w:rsidR="00000000" w14:paraId="7ECB5884" w14:textId="77777777">
        <w:tblPrEx>
          <w:tblCellMar>
            <w:top w:w="0" w:type="dxa"/>
            <w:bottom w:w="0" w:type="dxa"/>
          </w:tblCellMar>
        </w:tblPrEx>
        <w:tc>
          <w:tcPr>
            <w:tcW w:w="4820" w:type="dxa"/>
            <w:gridSpan w:val="2"/>
          </w:tcPr>
          <w:p w14:paraId="1AA49A94" w14:textId="77777777" w:rsidR="00000000" w:rsidRDefault="00185C9A">
            <w:pPr>
              <w:pStyle w:val="BodyText"/>
              <w:spacing w:before="40"/>
              <w:ind w:left="0"/>
              <w:rPr>
                <w:i/>
              </w:rPr>
            </w:pPr>
            <w:r>
              <w:rPr>
                <w:i/>
              </w:rPr>
              <w:t>Documentation</w:t>
            </w:r>
          </w:p>
        </w:tc>
        <w:tc>
          <w:tcPr>
            <w:tcW w:w="1134" w:type="dxa"/>
          </w:tcPr>
          <w:p w14:paraId="37CAEBF8" w14:textId="77777777" w:rsidR="00000000" w:rsidRDefault="00185C9A">
            <w:pPr>
              <w:pStyle w:val="BodyText"/>
              <w:spacing w:before="40"/>
              <w:ind w:left="0"/>
              <w:jc w:val="right"/>
              <w:rPr>
                <w:i/>
              </w:rPr>
            </w:pPr>
            <w:r>
              <w:rPr>
                <w:i/>
              </w:rPr>
              <w:t>9</w:t>
            </w:r>
          </w:p>
        </w:tc>
      </w:tr>
      <w:tr w:rsidR="00000000" w14:paraId="2A0135F5" w14:textId="77777777">
        <w:tblPrEx>
          <w:tblCellMar>
            <w:top w:w="0" w:type="dxa"/>
            <w:bottom w:w="0" w:type="dxa"/>
          </w:tblCellMar>
        </w:tblPrEx>
        <w:tc>
          <w:tcPr>
            <w:tcW w:w="4820" w:type="dxa"/>
            <w:gridSpan w:val="2"/>
          </w:tcPr>
          <w:p w14:paraId="5A0FAE79" w14:textId="77777777" w:rsidR="00000000" w:rsidRDefault="00185C9A">
            <w:pPr>
              <w:pStyle w:val="BodyText"/>
              <w:spacing w:before="40"/>
              <w:ind w:left="0"/>
              <w:rPr>
                <w:i/>
              </w:rPr>
            </w:pPr>
            <w:r>
              <w:rPr>
                <w:i/>
              </w:rPr>
              <w:t xml:space="preserve">Other services </w:t>
            </w:r>
          </w:p>
        </w:tc>
        <w:tc>
          <w:tcPr>
            <w:tcW w:w="1134" w:type="dxa"/>
          </w:tcPr>
          <w:p w14:paraId="26A52ECD" w14:textId="77777777" w:rsidR="00000000" w:rsidRDefault="00185C9A">
            <w:pPr>
              <w:pStyle w:val="BodyText"/>
              <w:spacing w:before="40"/>
              <w:ind w:left="0"/>
              <w:jc w:val="right"/>
              <w:rPr>
                <w:i/>
              </w:rPr>
            </w:pPr>
            <w:r>
              <w:rPr>
                <w:i/>
              </w:rPr>
              <w:t>10</w:t>
            </w:r>
          </w:p>
        </w:tc>
      </w:tr>
      <w:tr w:rsidR="00000000" w14:paraId="5A99637C" w14:textId="77777777">
        <w:tblPrEx>
          <w:tblCellMar>
            <w:top w:w="0" w:type="dxa"/>
            <w:bottom w:w="0" w:type="dxa"/>
          </w:tblCellMar>
        </w:tblPrEx>
        <w:tc>
          <w:tcPr>
            <w:tcW w:w="4820" w:type="dxa"/>
            <w:gridSpan w:val="2"/>
          </w:tcPr>
          <w:p w14:paraId="0B7FB66C" w14:textId="77777777" w:rsidR="00000000" w:rsidRDefault="00185C9A">
            <w:pPr>
              <w:pStyle w:val="BodyText"/>
              <w:spacing w:before="40"/>
              <w:ind w:left="0"/>
              <w:rPr>
                <w:i/>
              </w:rPr>
            </w:pPr>
            <w:r>
              <w:rPr>
                <w:i/>
              </w:rPr>
              <w:t>The manner</w:t>
            </w:r>
            <w:r>
              <w:rPr>
                <w:i/>
              </w:rPr>
              <w:t xml:space="preserve"> of conduct of the contract.  </w:t>
            </w:r>
          </w:p>
        </w:tc>
        <w:tc>
          <w:tcPr>
            <w:tcW w:w="1134" w:type="dxa"/>
          </w:tcPr>
          <w:p w14:paraId="3D860C79" w14:textId="77777777" w:rsidR="00000000" w:rsidRDefault="00185C9A">
            <w:pPr>
              <w:pStyle w:val="BodyText"/>
              <w:spacing w:before="40"/>
              <w:ind w:left="0"/>
              <w:jc w:val="right"/>
              <w:rPr>
                <w:i/>
              </w:rPr>
            </w:pPr>
            <w:r>
              <w:rPr>
                <w:i/>
              </w:rPr>
              <w:t>11</w:t>
            </w:r>
          </w:p>
        </w:tc>
      </w:tr>
    </w:tbl>
    <w:p w14:paraId="498A6A9B" w14:textId="77777777" w:rsidR="00000000" w:rsidRDefault="00185C9A">
      <w:pPr>
        <w:pStyle w:val="Heading2"/>
        <w:numPr>
          <w:numberingChange w:id="137" w:author="W J Waghorn" w:date="2001-01-03T12:02:00Z" w:original=""/>
        </w:numPr>
      </w:pPr>
      <w:bookmarkStart w:id="138" w:name="_Toc504527783"/>
      <w:r>
        <w:t>Detailed Requirements</w:t>
      </w:r>
      <w:bookmarkEnd w:id="138"/>
    </w:p>
    <w:p w14:paraId="5E289EFD" w14:textId="77777777" w:rsidR="00000000" w:rsidRDefault="00185C9A" w:rsidP="00185C9A">
      <w:pPr>
        <w:pStyle w:val="Preface5"/>
        <w:numPr>
          <w:ilvl w:val="0"/>
          <w:numId w:val="25"/>
        </w:numPr>
      </w:pPr>
      <w:r>
        <w:rPr>
          <w:b/>
        </w:rPr>
        <w:t>Structure.</w:t>
      </w:r>
      <w:r>
        <w:t xml:space="preserve">  The functional requirements should be structured top-down in this and any subsequent sections.  The number of sections and the sequence of presentation throughout is entirely discretionar</w:t>
      </w:r>
      <w:r>
        <w:t xml:space="preserve">y, depending upon the peculiarities of the specific development envisaged.  The structure and sequence presented herein is illustrative rather than prescriptive.  </w:t>
      </w:r>
    </w:p>
    <w:p w14:paraId="57683237" w14:textId="77777777" w:rsidR="00000000" w:rsidRDefault="00185C9A" w:rsidP="00185C9A">
      <w:pPr>
        <w:pStyle w:val="Preface5"/>
        <w:numPr>
          <w:ilvl w:val="0"/>
          <w:numId w:val="25"/>
        </w:numPr>
      </w:pPr>
      <w:r>
        <w:t xml:space="preserve">Non-functional requirements can appear at all levels of the hierarchy of functions, and, by </w:t>
      </w:r>
      <w:r>
        <w:t>the inheritance principle, apply to all the functional requirements below them.  Non-functional requirements may be attached to functional requirements by cross</w:t>
      </w:r>
      <w:r>
        <w:noBreakHyphen/>
        <w:t>references or by physically grouping them together in the document.</w:t>
      </w:r>
    </w:p>
    <w:p w14:paraId="535B4DCF" w14:textId="77777777" w:rsidR="00000000" w:rsidRDefault="00185C9A" w:rsidP="00185C9A">
      <w:pPr>
        <w:pStyle w:val="Preface5"/>
        <w:numPr>
          <w:ilvl w:val="0"/>
          <w:numId w:val="25"/>
        </w:numPr>
      </w:pPr>
      <w:r>
        <w:lastRenderedPageBreak/>
        <w:t>A non-functional requiremen</w:t>
      </w:r>
      <w:r>
        <w:t>t which appears at a lower level, it overrides any requirement of that type that appears at a higher level.</w:t>
      </w:r>
      <w:r>
        <w:rPr>
          <w:rStyle w:val="FootnoteReference"/>
          <w:i w:val="0"/>
        </w:rPr>
        <w:footnoteReference w:id="3"/>
      </w:r>
      <w:r>
        <w:t xml:space="preserve">  Critical functions, for example, may have more stringent reliability and safety requirements than those of non-critical functions.  </w:t>
      </w:r>
    </w:p>
    <w:p w14:paraId="70C4D244" w14:textId="77777777" w:rsidR="00000000" w:rsidRDefault="00185C9A" w:rsidP="00185C9A">
      <w:pPr>
        <w:pStyle w:val="Preface5"/>
        <w:numPr>
          <w:ilvl w:val="0"/>
          <w:numId w:val="25"/>
        </w:numPr>
      </w:pPr>
      <w:r>
        <w:rPr>
          <w:b/>
        </w:rPr>
        <w:t>Language.</w:t>
      </w:r>
      <w:r>
        <w:t xml:space="preserve">  Sp</w:t>
      </w:r>
      <w:r>
        <w:t>ecific requirements may be written in natural language.  This makes them understandable to non-specialists, but permits inconsistencies, ambiguity and imprecision to arise.  These undesirable properties can be avoided by using requirements specification la</w:t>
      </w:r>
      <w:r>
        <w:t>nguages, provided that specific precautions are taken to ensure that</w:t>
      </w:r>
    </w:p>
    <w:p w14:paraId="49C37343" w14:textId="77777777" w:rsidR="00000000" w:rsidRDefault="00185C9A">
      <w:pPr>
        <w:pStyle w:val="Preface7"/>
      </w:pPr>
      <w:r>
        <w:t xml:space="preserve">the </w:t>
      </w:r>
      <w:r>
        <w:fldChar w:fldCharType="begin"/>
      </w:r>
      <w:r>
        <w:instrText xml:space="preserve">title  \* mergeformat </w:instrText>
      </w:r>
      <w:r>
        <w:fldChar w:fldCharType="separate"/>
      </w:r>
      <w:r>
        <w:t>System Requirement</w:t>
      </w:r>
      <w:r>
        <w:fldChar w:fldCharType="end"/>
      </w:r>
      <w:r>
        <w:t xml:space="preserve"> specification produced is consistent with the defined User Requirement</w:t>
      </w:r>
    </w:p>
    <w:p w14:paraId="6A29B538" w14:textId="77777777" w:rsidR="00000000" w:rsidRDefault="00185C9A">
      <w:pPr>
        <w:pStyle w:val="Preface7"/>
      </w:pPr>
      <w:r>
        <w:t xml:space="preserve">no harm is caused by the </w:t>
      </w:r>
      <w:r>
        <w:fldChar w:fldCharType="begin"/>
      </w:r>
      <w:r>
        <w:instrText xml:space="preserve">title  \* mergeformat </w:instrText>
      </w:r>
      <w:r>
        <w:fldChar w:fldCharType="separate"/>
      </w:r>
      <w:r>
        <w:t>System Requirement</w:t>
      </w:r>
      <w:r>
        <w:fldChar w:fldCharType="end"/>
      </w:r>
      <w:r>
        <w:t xml:space="preserve"> document‘s possible lack of comprehensibility to the users</w:t>
      </w:r>
    </w:p>
    <w:p w14:paraId="5D1A040D" w14:textId="77777777" w:rsidR="00000000" w:rsidRDefault="00185C9A">
      <w:pPr>
        <w:pStyle w:val="Preface7"/>
      </w:pPr>
      <w:r>
        <w:t>the language used is one that the prospective developers can reasonably be expected to understand</w:t>
      </w:r>
    </w:p>
    <w:p w14:paraId="4A1A5757" w14:textId="77777777" w:rsidR="00000000" w:rsidRDefault="00185C9A">
      <w:pPr>
        <w:pStyle w:val="Preface7"/>
      </w:pPr>
      <w:r>
        <w:t xml:space="preserve">it is undertood how the delivered system will be verified to conform with its specification.  </w:t>
      </w:r>
    </w:p>
    <w:p w14:paraId="6F957EAB" w14:textId="77777777" w:rsidR="00000000" w:rsidRDefault="00185C9A">
      <w:pPr>
        <w:pStyle w:val="Preface5"/>
      </w:pPr>
      <w:r>
        <w:rPr>
          <w:b/>
        </w:rPr>
        <w:t>Ide</w:t>
      </w:r>
      <w:r>
        <w:rPr>
          <w:b/>
        </w:rPr>
        <w:t>ntification.</w:t>
      </w:r>
      <w:r>
        <w:t xml:space="preserve">  Each statement should contain one and only one requirement </w:t>
      </w:r>
    </w:p>
    <w:p w14:paraId="55294CB2" w14:textId="77777777" w:rsidR="00000000" w:rsidRDefault="00185C9A">
      <w:pPr>
        <w:pStyle w:val="Preface5"/>
      </w:pPr>
      <w:r>
        <w:t>Each system requirement must have a unique identifier.  Forward traceability to subsequent phases in the life cycle depends upon each requirement having a unique identifier.</w:t>
      </w:r>
    </w:p>
    <w:p w14:paraId="2C703C21" w14:textId="77777777" w:rsidR="00000000" w:rsidRDefault="00185C9A">
      <w:pPr>
        <w:pStyle w:val="Preface5"/>
      </w:pPr>
      <w:r>
        <w:t>The sour</w:t>
      </w:r>
      <w:r>
        <w:t>ce of each system requirement must be stated, using the identifier of a user requirement, a document cross-reference, or even the name of a person or group.  Backwards traceability depends upon each requirement explicitly referencing its source in the User</w:t>
      </w:r>
      <w:r>
        <w:t xml:space="preserve"> Requirement Document or elsewhere. </w:t>
      </w:r>
    </w:p>
    <w:p w14:paraId="68BF944E" w14:textId="77777777" w:rsidR="00000000" w:rsidRDefault="00185C9A">
      <w:pPr>
        <w:pStyle w:val="Preface5"/>
      </w:pPr>
      <w:r>
        <w:rPr>
          <w:b/>
        </w:rPr>
        <w:t xml:space="preserve">Verification.  </w:t>
      </w:r>
      <w:r>
        <w:t xml:space="preserve">Each requirement must be verifiable. A requirement is verifiable if some method can be devised for demonstrating that the system implements it correctly.  </w:t>
      </w:r>
    </w:p>
    <w:p w14:paraId="18A957C5" w14:textId="77777777" w:rsidR="00000000" w:rsidRDefault="00185C9A">
      <w:pPr>
        <w:pStyle w:val="Preface5"/>
      </w:pPr>
      <w:r>
        <w:t>Verification should always be as objective as po</w:t>
      </w:r>
      <w:r>
        <w:t>ssible.  For example statements such as:</w:t>
      </w:r>
    </w:p>
    <w:p w14:paraId="3398D578" w14:textId="77777777" w:rsidR="00000000" w:rsidRDefault="00185C9A">
      <w:pPr>
        <w:pStyle w:val="Preface7"/>
      </w:pPr>
      <w:r>
        <w:t>'the software will work well';</w:t>
      </w:r>
    </w:p>
    <w:p w14:paraId="09421937" w14:textId="77777777" w:rsidR="00000000" w:rsidRDefault="00185C9A">
      <w:pPr>
        <w:pStyle w:val="Preface7"/>
      </w:pPr>
      <w:r>
        <w:t>'the product shall be user friendly';</w:t>
      </w:r>
    </w:p>
    <w:p w14:paraId="47CE046F" w14:textId="77777777" w:rsidR="00000000" w:rsidRDefault="00185C9A">
      <w:pPr>
        <w:pStyle w:val="Preface7"/>
      </w:pPr>
      <w:r>
        <w:t>'the output of the program shall usually be given within 10 seconds';</w:t>
      </w:r>
    </w:p>
    <w:p w14:paraId="458CEBAB" w14:textId="77777777" w:rsidR="00000000" w:rsidRDefault="00185C9A">
      <w:pPr>
        <w:pStyle w:val="BodyText"/>
        <w:spacing w:before="40"/>
        <w:rPr>
          <w:i/>
        </w:rPr>
      </w:pPr>
      <w:r>
        <w:rPr>
          <w:i/>
        </w:rPr>
        <w:t>are not readily verifiable because the terms 'well', 'user friendly' and 'us</w:t>
      </w:r>
      <w:r>
        <w:rPr>
          <w:i/>
        </w:rPr>
        <w:t>ually' have no obvious objective interpretation.</w:t>
      </w:r>
    </w:p>
    <w:p w14:paraId="4A39D4B0" w14:textId="77777777" w:rsidR="00000000" w:rsidRDefault="00185C9A">
      <w:pPr>
        <w:pStyle w:val="Preface5"/>
      </w:pPr>
      <w:r>
        <w:t>A statement such as: 'the output of the program shall be given within 20 s of event X, 60% of the time; and shall be given within 30 s of event X, 99% of the time', is more obviously verifiable because it us</w:t>
      </w:r>
      <w:r>
        <w:t xml:space="preserve">es concrete terms and measurable quantities. Even </w:t>
      </w:r>
      <w:r>
        <w:lastRenderedPageBreak/>
        <w:t xml:space="preserve">here, however, there is scope for discussion about what actual set of “event X” will be used in verification.  </w:t>
      </w:r>
    </w:p>
    <w:p w14:paraId="27A14E6A" w14:textId="77777777" w:rsidR="00000000" w:rsidRDefault="00185C9A">
      <w:pPr>
        <w:pStyle w:val="Preface5"/>
      </w:pPr>
      <w:r>
        <w:t>For these reasons, requirements (and particularly performance requirements) will potentially b</w:t>
      </w:r>
      <w:r>
        <w:t>e stated at three levels:</w:t>
      </w:r>
    </w:p>
    <w:p w14:paraId="7249F040" w14:textId="77777777" w:rsidR="00000000" w:rsidRDefault="00185C9A">
      <w:pPr>
        <w:pStyle w:val="Preface7"/>
      </w:pPr>
      <w:r>
        <w:t xml:space="preserve">what “the user” actually wants (e.g. good performance) </w:t>
      </w:r>
    </w:p>
    <w:p w14:paraId="1992CCDA" w14:textId="77777777" w:rsidR="00000000" w:rsidRDefault="00185C9A">
      <w:pPr>
        <w:pStyle w:val="Preface7"/>
      </w:pPr>
      <w:r>
        <w:t xml:space="preserve">what “the user” will accept as a practical demonstration that this requirement is satisfied </w:t>
      </w:r>
    </w:p>
    <w:p w14:paraId="2FC97594" w14:textId="77777777" w:rsidR="00000000" w:rsidRDefault="00185C9A">
      <w:pPr>
        <w:pStyle w:val="Preface7"/>
      </w:pPr>
      <w:r>
        <w:t>the means whereby the requirement will in practice be verified, during constructi</w:t>
      </w:r>
      <w:r>
        <w:t xml:space="preserve">on of the system, at the time of delivery (“Acceptance Tests”), and during operation.  </w:t>
      </w:r>
    </w:p>
    <w:p w14:paraId="5EB072F3" w14:textId="77777777" w:rsidR="00000000" w:rsidRDefault="00185C9A">
      <w:pPr>
        <w:pStyle w:val="Preface5"/>
      </w:pPr>
      <w:r>
        <w:t>Note, however, that this third level, the actual verification process, is typically left to be agreed between the developers and a customer representative in the course</w:t>
      </w:r>
      <w:r>
        <w:t xml:space="preserve"> of development.  And sometimes, of necessity, the second level too is postponed for later elaboration and negotiation.  </w:t>
      </w:r>
    </w:p>
    <w:p w14:paraId="3236B95B" w14:textId="77777777" w:rsidR="00000000" w:rsidRDefault="00185C9A">
      <w:pPr>
        <w:pStyle w:val="Preface5"/>
      </w:pPr>
      <w:r>
        <w:t>Where verification depends on services provided outside the scope of the contract in question, it is desirable, and arguably essential</w:t>
      </w:r>
      <w:r>
        <w:t xml:space="preserve">, to specify permissible assumptions for the purposes of verification.  If, for example, the contractor is not supplying the equipment, the operating system, the DBMS, the communications facilities, and the mains power, he cannot reasonably be expected to </w:t>
      </w:r>
      <w:r>
        <w:t xml:space="preserve">give absolute, unqualified, guarantees on performance, availability, etc.  </w:t>
      </w:r>
    </w:p>
    <w:p w14:paraId="7871B32B" w14:textId="77777777" w:rsidR="00000000" w:rsidRDefault="00185C9A">
      <w:pPr>
        <w:pStyle w:val="Preface5"/>
      </w:pPr>
      <w:r>
        <w:t xml:space="preserve">It should be clearly indicated at what point verification will take place.  The norm is that it will be at the time of completion of development (e.g. in the course of “Acceptance </w:t>
      </w:r>
      <w:r>
        <w:t>Testing”).  However, it may also be, for example</w:t>
      </w:r>
    </w:p>
    <w:p w14:paraId="3CF37407" w14:textId="77777777" w:rsidR="00000000" w:rsidRDefault="00185C9A">
      <w:pPr>
        <w:pStyle w:val="Preface7"/>
      </w:pPr>
      <w:r>
        <w:t>in the course of bid evaluation and contract negotiation (“The bidder shall …”)</w:t>
      </w:r>
    </w:p>
    <w:p w14:paraId="62B710AD" w14:textId="77777777" w:rsidR="00000000" w:rsidRDefault="00185C9A">
      <w:pPr>
        <w:pStyle w:val="Preface7"/>
      </w:pPr>
      <w:r>
        <w:t>in the course of development</w:t>
      </w:r>
    </w:p>
    <w:p w14:paraId="24079869" w14:textId="77777777" w:rsidR="00000000" w:rsidRDefault="00185C9A">
      <w:pPr>
        <w:pStyle w:val="Preface7"/>
      </w:pPr>
      <w:r>
        <w:t xml:space="preserve">during or at the end of a post-delivery warranty period.  </w:t>
      </w:r>
    </w:p>
    <w:p w14:paraId="526ECCA2" w14:textId="77777777" w:rsidR="00000000" w:rsidRDefault="00185C9A">
      <w:pPr>
        <w:pStyle w:val="Preface5"/>
      </w:pPr>
      <w:r>
        <w:rPr>
          <w:b/>
        </w:rPr>
        <w:t>Provisional requirements.</w:t>
      </w:r>
      <w:r>
        <w:t xml:space="preserve">  Some require</w:t>
      </w:r>
      <w:r>
        <w:t xml:space="preserve">ments may be dependent on feedback from other stages in the lifecycle, like the technical design phase. These requirements should be marked 'TBC' (to be confirmed).  </w:t>
      </w:r>
    </w:p>
    <w:p w14:paraId="7FAD508B" w14:textId="77777777" w:rsidR="00000000" w:rsidRDefault="00185C9A">
      <w:pPr>
        <w:pStyle w:val="Preface5"/>
      </w:pPr>
      <w:r>
        <w:t>It should be clearly indicated on what factors confirmation will depend, and at what time</w:t>
      </w:r>
      <w:r>
        <w:t xml:space="preserve"> and in what way it will take place.  </w:t>
      </w:r>
    </w:p>
    <w:p w14:paraId="36F7E1B4" w14:textId="77777777" w:rsidR="00000000" w:rsidRDefault="00185C9A">
      <w:pPr>
        <w:pStyle w:val="Preface5"/>
      </w:pPr>
      <w:r>
        <w:rPr>
          <w:b/>
        </w:rPr>
        <w:t>Non-essential requirements.</w:t>
      </w:r>
      <w:r>
        <w:t xml:space="preserve">  Each requirement should be marked as essential or non-essential. Essential requirements have to be met for the system to be acceptable. Non-essential requirements should be marked with a m</w:t>
      </w:r>
      <w:r>
        <w:t>easure of desirability (e.g. scale of 1, 2, 3).</w:t>
      </w:r>
    </w:p>
    <w:p w14:paraId="5E9A7DF2" w14:textId="77777777" w:rsidR="00000000" w:rsidRDefault="00185C9A">
      <w:pPr>
        <w:pStyle w:val="Preface5"/>
      </w:pPr>
      <w:r>
        <w:t xml:space="preserve">Note that it is permissible, in appropriate circumstances, to specify requirements concerning the number of non-essential requirements which must be satisfied.  </w:t>
      </w:r>
    </w:p>
    <w:p w14:paraId="67DE98A9" w14:textId="77777777" w:rsidR="00000000" w:rsidRDefault="00185C9A">
      <w:pPr>
        <w:pStyle w:val="Preface5"/>
      </w:pPr>
      <w:r>
        <w:t xml:space="preserve">Note also that non-essential requirements may </w:t>
      </w:r>
      <w:r>
        <w:t>or may not become contractual requirements.  If they are promised in the bid then the contractor may become committed to satisfying them, and they may thus become mandatory requirements, even though not originally deemed essential.  If they are not promise</w:t>
      </w:r>
      <w:r>
        <w:t xml:space="preserve">d in the bid then </w:t>
      </w:r>
      <w:r>
        <w:lastRenderedPageBreak/>
        <w:t xml:space="preserve">they may remain as aspirations (“The contractor will endeavour …”), but in that case there is no guarantee that they will be met. </w:t>
      </w:r>
    </w:p>
    <w:p w14:paraId="61936CE0" w14:textId="77777777" w:rsidR="00000000" w:rsidRDefault="00185C9A">
      <w:pPr>
        <w:pStyle w:val="Preface5"/>
      </w:pPr>
      <w:r>
        <w:rPr>
          <w:b/>
        </w:rPr>
        <w:t>Priority of requirements.</w:t>
      </w:r>
      <w:r>
        <w:t xml:space="preserve">  The priority of a requirement measures the order, or the timing, of the related </w:t>
      </w:r>
      <w:r>
        <w:t>functionality becoming available.  If the delivery is to be phased, so that some parts come into operation before others, each requirement must be marked with a measure of priority.</w:t>
      </w:r>
    </w:p>
    <w:p w14:paraId="6FC4B346" w14:textId="77777777" w:rsidR="00000000" w:rsidRDefault="00185C9A">
      <w:pPr>
        <w:pStyle w:val="Heading2"/>
        <w:numPr>
          <w:numberingChange w:id="139" w:author="W J Waghorn" w:date="2001-01-03T12:02:00Z" w:original=""/>
        </w:numPr>
      </w:pPr>
      <w:bookmarkStart w:id="140" w:name="_Toc330270445"/>
      <w:bookmarkStart w:id="141" w:name="_Toc504527784"/>
      <w:r>
        <w:t>Pre-development Services</w:t>
      </w:r>
      <w:bookmarkEnd w:id="141"/>
      <w:r>
        <w:t xml:space="preserve">  </w:t>
      </w:r>
    </w:p>
    <w:p w14:paraId="681E85D4" w14:textId="77777777" w:rsidR="00000000" w:rsidRDefault="00185C9A" w:rsidP="00185C9A">
      <w:pPr>
        <w:pStyle w:val="Preface5"/>
        <w:numPr>
          <w:ilvl w:val="0"/>
          <w:numId w:val="26"/>
        </w:numPr>
      </w:pPr>
      <w:r>
        <w:t>The norm is to have a contract for the developm</w:t>
      </w:r>
      <w:r>
        <w:t xml:space="preserve">ent of defined products in accordance with the exact specifications of a </w:t>
      </w:r>
      <w:r>
        <w:fldChar w:fldCharType="begin"/>
      </w:r>
      <w:r>
        <w:instrText xml:space="preserve">title  \* mergeformat </w:instrText>
      </w:r>
      <w:r>
        <w:fldChar w:fldCharType="separate"/>
      </w:r>
      <w:r>
        <w:t>System Requirement</w:t>
      </w:r>
      <w:r>
        <w:fldChar w:fldCharType="end"/>
      </w:r>
      <w:r>
        <w:t xml:space="preserve"> document.  In some cases, however, it may be found expedient to contract at the same time for some pre</w:t>
      </w:r>
      <w:r>
        <w:noBreakHyphen/>
        <w:t xml:space="preserve">development services such as  </w:t>
      </w:r>
    </w:p>
    <w:p w14:paraId="76010A87" w14:textId="77777777" w:rsidR="00000000" w:rsidRDefault="00185C9A">
      <w:pPr>
        <w:pStyle w:val="Preface7"/>
      </w:pPr>
      <w:r>
        <w:t>Feasi</w:t>
      </w:r>
      <w:r>
        <w:t>bility study</w:t>
      </w:r>
    </w:p>
    <w:p w14:paraId="20FDC831" w14:textId="77777777" w:rsidR="00000000" w:rsidRDefault="00185C9A">
      <w:pPr>
        <w:pStyle w:val="Preface7"/>
      </w:pPr>
      <w:r>
        <w:t xml:space="preserve">Benchmarking study </w:t>
      </w:r>
    </w:p>
    <w:p w14:paraId="42F5D00D" w14:textId="77777777" w:rsidR="00000000" w:rsidRDefault="00185C9A">
      <w:pPr>
        <w:pStyle w:val="Preface7"/>
      </w:pPr>
      <w:r>
        <w:t>Requirements Analysis</w:t>
      </w:r>
    </w:p>
    <w:p w14:paraId="6B3B4ACD" w14:textId="77777777" w:rsidR="00000000" w:rsidRDefault="00185C9A">
      <w:pPr>
        <w:pStyle w:val="Preface7"/>
      </w:pPr>
      <w:r>
        <w:t>Project Planning</w:t>
      </w:r>
    </w:p>
    <w:p w14:paraId="5CB190A2" w14:textId="77777777" w:rsidR="00000000" w:rsidRDefault="00185C9A">
      <w:pPr>
        <w:pStyle w:val="Preface7"/>
      </w:pPr>
      <w:r>
        <w:t>Evaluation of available products</w:t>
      </w:r>
    </w:p>
    <w:p w14:paraId="230681ED" w14:textId="77777777" w:rsidR="00000000" w:rsidRDefault="00185C9A">
      <w:pPr>
        <w:pStyle w:val="Preface7"/>
      </w:pPr>
      <w:r>
        <w:t>Technological trials</w:t>
      </w:r>
    </w:p>
    <w:p w14:paraId="4BB32A3A" w14:textId="77777777" w:rsidR="00000000" w:rsidRDefault="00185C9A">
      <w:pPr>
        <w:pStyle w:val="Preface7"/>
      </w:pPr>
      <w:r>
        <w:t xml:space="preserve">Development of demonstrator (system mock-up).  </w:t>
      </w:r>
    </w:p>
    <w:p w14:paraId="3367D7B3" w14:textId="77777777" w:rsidR="00000000" w:rsidRDefault="00185C9A">
      <w:pPr>
        <w:pStyle w:val="Preface5"/>
      </w:pPr>
      <w:r>
        <w:t>In such circumstances it is highly desirable, and arguably essential, to</w:t>
      </w:r>
    </w:p>
    <w:p w14:paraId="31CAC5B2" w14:textId="77777777" w:rsidR="00000000" w:rsidRDefault="00185C9A">
      <w:pPr>
        <w:pStyle w:val="Preface7"/>
      </w:pPr>
      <w:r>
        <w:t>include d</w:t>
      </w:r>
      <w:r>
        <w:t xml:space="preserve">elivery of a revised (expanded) </w:t>
      </w:r>
      <w:r>
        <w:fldChar w:fldCharType="begin"/>
      </w:r>
      <w:r>
        <w:instrText xml:space="preserve">title  \* mergeformat </w:instrText>
      </w:r>
      <w:r>
        <w:fldChar w:fldCharType="separate"/>
      </w:r>
      <w:r>
        <w:t>System Requirement</w:t>
      </w:r>
      <w:r>
        <w:fldChar w:fldCharType="end"/>
      </w:r>
      <w:r>
        <w:t xml:space="preserve"> document as an additional pre</w:t>
      </w:r>
      <w:r>
        <w:noBreakHyphen/>
        <w:t>development service</w:t>
      </w:r>
    </w:p>
    <w:p w14:paraId="4B0F0512" w14:textId="77777777" w:rsidR="00000000" w:rsidRDefault="00185C9A">
      <w:pPr>
        <w:pStyle w:val="Preface7"/>
      </w:pPr>
      <w:r>
        <w:t xml:space="preserve">specify the procedure for the review of that document and the authorisation of the continuation of work on the basis of it. </w:t>
      </w:r>
    </w:p>
    <w:p w14:paraId="1A42615A" w14:textId="77777777" w:rsidR="00000000" w:rsidRDefault="00185C9A">
      <w:pPr>
        <w:pStyle w:val="Heading1"/>
      </w:pPr>
      <w:bookmarkStart w:id="142" w:name="_Toc504527785"/>
      <w:r>
        <w:lastRenderedPageBreak/>
        <w:t>Hardw</w:t>
      </w:r>
      <w:r>
        <w:t>are Requirements</w:t>
      </w:r>
      <w:bookmarkEnd w:id="142"/>
      <w:r>
        <w:rPr>
          <w:rStyle w:val="CommentReference"/>
          <w:rFonts w:ascii="Times New Roman" w:hAnsi="Times New Roman"/>
          <w:b w:val="0"/>
          <w:caps w:val="0"/>
          <w:vanish/>
          <w:lang w:val="en-US"/>
        </w:rPr>
        <w:t xml:space="preserve"> </w:t>
      </w:r>
    </w:p>
    <w:p w14:paraId="7F9D7D0D" w14:textId="77777777" w:rsidR="00000000" w:rsidRDefault="00185C9A" w:rsidP="00185C9A">
      <w:pPr>
        <w:pStyle w:val="Preface5"/>
        <w:numPr>
          <w:ilvl w:val="0"/>
          <w:numId w:val="27"/>
        </w:numPr>
      </w:pPr>
      <w:r>
        <w:t>Either the contract delivers hardware or it does not.</w:t>
      </w:r>
      <w:ins w:id="143" w:author="W J Waghorn" w:date="2001-01-03T11:42:00Z">
        <w:r>
          <w:rPr>
            <w:rStyle w:val="FootnoteReference"/>
            <w:i w:val="0"/>
          </w:rPr>
          <w:footnoteReference w:id="4"/>
        </w:r>
      </w:ins>
      <w:r>
        <w:t xml:space="preserve">  If it does, specify the requirements here.  If it does not then omit this section</w:t>
      </w:r>
      <w:del w:id="155" w:author="W J Waghorn" w:date="2001-01-03T12:12:00Z">
        <w:r>
          <w:delText>?</w:delText>
        </w:r>
      </w:del>
      <w:ins w:id="156" w:author="W J Waghorn" w:date="2001-01-03T12:12:00Z">
        <w:r>
          <w:t>.</w:t>
        </w:r>
      </w:ins>
      <w:r>
        <w:t xml:space="preserve">  (Constraints on platform, operating system, etc. appear further down.)  </w:t>
      </w:r>
    </w:p>
    <w:p w14:paraId="57D3673D" w14:textId="77777777" w:rsidR="00000000" w:rsidRDefault="00185C9A" w:rsidP="00185C9A">
      <w:pPr>
        <w:pStyle w:val="Preface5"/>
        <w:numPr>
          <w:ilvl w:val="0"/>
          <w:numId w:val="27"/>
        </w:numPr>
      </w:pPr>
      <w:r>
        <w:t>Specify what types and n</w:t>
      </w:r>
      <w:r>
        <w:t>umbers of items of equipment are to be delivered.  Specify for each of them</w:t>
      </w:r>
    </w:p>
    <w:p w14:paraId="642C7164" w14:textId="77777777" w:rsidR="00000000" w:rsidRDefault="00185C9A">
      <w:pPr>
        <w:pStyle w:val="Preface7"/>
      </w:pPr>
      <w:r>
        <w:t>functionality</w:t>
      </w:r>
    </w:p>
    <w:p w14:paraId="1806E831" w14:textId="77777777" w:rsidR="00000000" w:rsidRDefault="00185C9A">
      <w:pPr>
        <w:pStyle w:val="Preface7"/>
      </w:pPr>
      <w:r>
        <w:t>standards</w:t>
      </w:r>
    </w:p>
    <w:p w14:paraId="5C0651A0" w14:textId="77777777" w:rsidR="00000000" w:rsidRDefault="00185C9A">
      <w:pPr>
        <w:pStyle w:val="Preface7"/>
      </w:pPr>
      <w:r>
        <w:t>interfaces</w:t>
      </w:r>
    </w:p>
    <w:p w14:paraId="79765F4F" w14:textId="77777777" w:rsidR="00000000" w:rsidRDefault="00185C9A">
      <w:pPr>
        <w:pStyle w:val="Preface7"/>
      </w:pPr>
      <w:r>
        <w:t>performance</w:t>
      </w:r>
    </w:p>
    <w:p w14:paraId="4D334106" w14:textId="77777777" w:rsidR="00000000" w:rsidRDefault="00185C9A">
      <w:pPr>
        <w:pStyle w:val="Preface7"/>
      </w:pPr>
      <w:r>
        <w:t>capacity</w:t>
      </w:r>
    </w:p>
    <w:p w14:paraId="42526F9A" w14:textId="77777777" w:rsidR="00000000" w:rsidRDefault="00185C9A">
      <w:pPr>
        <w:pStyle w:val="Preface7"/>
      </w:pPr>
      <w:r>
        <w:t>expansibility</w:t>
      </w:r>
    </w:p>
    <w:p w14:paraId="6F903A6A" w14:textId="77777777" w:rsidR="00000000" w:rsidRDefault="00185C9A">
      <w:pPr>
        <w:pStyle w:val="Preface7"/>
      </w:pPr>
      <w:r>
        <w:t>reliability and availability</w:t>
      </w:r>
    </w:p>
    <w:p w14:paraId="0B1DDBB0" w14:textId="77777777" w:rsidR="00000000" w:rsidRDefault="00185C9A">
      <w:pPr>
        <w:pStyle w:val="Preface7"/>
      </w:pPr>
      <w:r>
        <w:t>durability</w:t>
      </w:r>
    </w:p>
    <w:p w14:paraId="1381A710" w14:textId="77777777" w:rsidR="00000000" w:rsidRDefault="00185C9A">
      <w:pPr>
        <w:pStyle w:val="Preface7"/>
      </w:pPr>
      <w:r>
        <w:t>maintainability</w:t>
      </w:r>
    </w:p>
    <w:p w14:paraId="6FF2C629" w14:textId="77777777" w:rsidR="00000000" w:rsidRDefault="00185C9A">
      <w:pPr>
        <w:pStyle w:val="Preface7"/>
      </w:pPr>
      <w:r>
        <w:t>running cost limitations</w:t>
      </w:r>
    </w:p>
    <w:p w14:paraId="4FA8F952" w14:textId="77777777" w:rsidR="00000000" w:rsidRDefault="00185C9A">
      <w:pPr>
        <w:pStyle w:val="Preface7"/>
      </w:pPr>
      <w:r>
        <w:t>operational requirements</w:t>
      </w:r>
    </w:p>
    <w:p w14:paraId="2071A452" w14:textId="77777777" w:rsidR="00000000" w:rsidRDefault="00185C9A">
      <w:pPr>
        <w:pStyle w:val="Preface7"/>
      </w:pPr>
      <w:r>
        <w:t>etc.</w:t>
      </w:r>
      <w:r>
        <w:t xml:space="preserve">  </w:t>
      </w:r>
    </w:p>
    <w:p w14:paraId="42B995FC" w14:textId="77777777" w:rsidR="00000000" w:rsidRDefault="00185C9A">
      <w:pPr>
        <w:pStyle w:val="Preface5"/>
      </w:pPr>
      <w:r>
        <w:t>For processors, specify any operating system and other pre</w:t>
      </w:r>
      <w:r>
        <w:noBreakHyphen/>
        <w:t xml:space="preserve">loaded software required as part of the hardware package, or, if more appropriate, include such things as part of the specification of software requirements or system architecture (See below).  </w:t>
      </w:r>
    </w:p>
    <w:p w14:paraId="64BBC73A" w14:textId="77777777" w:rsidR="00000000" w:rsidRDefault="00185C9A">
      <w:pPr>
        <w:pStyle w:val="Heading1"/>
        <w:rPr>
          <w:ins w:id="157" w:author="W J Waghorn" w:date="2001-01-03T11:54:00Z"/>
        </w:rPr>
      </w:pPr>
      <w:bookmarkStart w:id="158" w:name="_Toc504527786"/>
      <w:r>
        <w:lastRenderedPageBreak/>
        <w:t>T</w:t>
      </w:r>
      <w:ins w:id="159" w:author="W J Waghorn" w:date="2001-01-03T11:55:00Z">
        <w:r>
          <w:t xml:space="preserve">elecommunications </w:t>
        </w:r>
      </w:ins>
      <w:r>
        <w:t>S</w:t>
      </w:r>
      <w:ins w:id="160" w:author="W J Waghorn" w:date="2001-01-03T11:55:00Z">
        <w:r>
          <w:t>ervices</w:t>
        </w:r>
      </w:ins>
      <w:bookmarkEnd w:id="158"/>
      <w:ins w:id="161" w:author="W J Waghorn" w:date="2001-01-03T11:54:00Z">
        <w:r>
          <w:rPr>
            <w:rStyle w:val="CommentReference"/>
            <w:rFonts w:ascii="Times New Roman" w:hAnsi="Times New Roman"/>
            <w:b w:val="0"/>
            <w:caps w:val="0"/>
            <w:vanish/>
            <w:lang w:val="en-US"/>
          </w:rPr>
          <w:commentReference w:id="162"/>
        </w:r>
      </w:ins>
    </w:p>
    <w:p w14:paraId="12D6DE61" w14:textId="77777777" w:rsidR="00000000" w:rsidRDefault="00185C9A" w:rsidP="00185C9A">
      <w:pPr>
        <w:pStyle w:val="Preface5"/>
        <w:numPr>
          <w:ilvl w:val="0"/>
          <w:numId w:val="28"/>
        </w:numPr>
        <w:rPr>
          <w:ins w:id="163" w:author="W J Waghorn" w:date="2001-01-03T12:13:00Z"/>
        </w:rPr>
      </w:pPr>
      <w:ins w:id="164" w:author="W J Waghorn" w:date="2001-01-03T11:54:00Z">
        <w:r>
          <w:t>Either the contract</w:t>
        </w:r>
      </w:ins>
      <w:ins w:id="165" w:author="W J Waghorn" w:date="2001-01-03T11:57:00Z">
        <w:r>
          <w:t xml:space="preserve"> </w:t>
        </w:r>
      </w:ins>
      <w:ins w:id="166" w:author="W J Waghorn" w:date="2001-01-03T11:58:00Z">
        <w:r>
          <w:t>undertakes</w:t>
        </w:r>
      </w:ins>
      <w:ins w:id="167" w:author="W J Waghorn" w:date="2001-01-03T11:57:00Z">
        <w:r>
          <w:t xml:space="preserve"> to</w:t>
        </w:r>
      </w:ins>
      <w:ins w:id="168" w:author="W J Waghorn" w:date="2001-01-03T11:54:00Z">
        <w:r>
          <w:t xml:space="preserve"> deliver</w:t>
        </w:r>
      </w:ins>
      <w:ins w:id="169" w:author="W J Waghorn" w:date="2001-01-03T11:58:00Z">
        <w:r>
          <w:t xml:space="preserve"> new</w:t>
        </w:r>
      </w:ins>
      <w:ins w:id="170" w:author="W J Waghorn" w:date="2001-01-03T11:54:00Z">
        <w:r>
          <w:t xml:space="preserve"> </w:t>
        </w:r>
      </w:ins>
      <w:ins w:id="171" w:author="W J Waghorn" w:date="2001-01-03T11:56:00Z">
        <w:r>
          <w:t>telecommunications</w:t>
        </w:r>
      </w:ins>
      <w:ins w:id="172" w:author="W J Waghorn" w:date="2001-01-03T11:59:00Z">
        <w:r>
          <w:t xml:space="preserve"> facilities</w:t>
        </w:r>
      </w:ins>
      <w:ins w:id="173" w:author="W J Waghorn" w:date="2001-01-03T11:54:00Z">
        <w:r>
          <w:t xml:space="preserve"> or it does not.  If it does, specify the requirements here.  If</w:t>
        </w:r>
      </w:ins>
      <w:ins w:id="174" w:author="W J Waghorn" w:date="2001-01-03T11:57:00Z">
        <w:r>
          <w:t>, as is more likely,</w:t>
        </w:r>
      </w:ins>
      <w:ins w:id="175" w:author="W J Waghorn" w:date="2001-01-03T11:54:00Z">
        <w:r>
          <w:t xml:space="preserve"> it does not</w:t>
        </w:r>
      </w:ins>
      <w:ins w:id="176" w:author="W J Waghorn" w:date="2001-01-03T11:57:00Z">
        <w:r>
          <w:t>, but makes use of existing telecommunications services</w:t>
        </w:r>
        <w:r>
          <w:t>,</w:t>
        </w:r>
      </w:ins>
      <w:ins w:id="177" w:author="W J Waghorn" w:date="2001-01-03T11:54:00Z">
        <w:r>
          <w:t xml:space="preserve"> then omit this section.  </w:t>
        </w:r>
      </w:ins>
      <w:ins w:id="178" w:author="W J Waghorn" w:date="2001-01-03T12:04:00Z">
        <w:r>
          <w:t xml:space="preserve">Or, if the volume of material justifies it, transfer the </w:t>
        </w:r>
      </w:ins>
      <w:ins w:id="179" w:author="W J Waghorn" w:date="2001-01-03T12:06:00Z">
        <w:r>
          <w:t>tele</w:t>
        </w:r>
      </w:ins>
      <w:ins w:id="180" w:author="W J Waghorn" w:date="2001-01-03T12:04:00Z">
        <w:r>
          <w:t>communications interface</w:t>
        </w:r>
      </w:ins>
      <w:ins w:id="181" w:author="W J Waghorn" w:date="2001-01-03T12:06:00Z">
        <w:r>
          <w:t xml:space="preserve"> requirements</w:t>
        </w:r>
      </w:ins>
      <w:ins w:id="182" w:author="W J Waghorn" w:date="2001-01-03T12:04:00Z">
        <w:r>
          <w:t xml:space="preserve"> specifications from 6.2 below.  </w:t>
        </w:r>
      </w:ins>
    </w:p>
    <w:p w14:paraId="581DEEB4" w14:textId="77777777" w:rsidR="00000000" w:rsidRDefault="00185C9A">
      <w:pPr>
        <w:pStyle w:val="Heading1"/>
        <w:numPr>
          <w:numberingChange w:id="183" w:author="W J Waghorn" w:date="2001-01-03T11:35:00Z" w:original=""/>
        </w:numPr>
      </w:pPr>
      <w:bookmarkStart w:id="184" w:name="_Toc504527787"/>
      <w:r>
        <w:lastRenderedPageBreak/>
        <w:t>System capability</w:t>
      </w:r>
      <w:bookmarkEnd w:id="184"/>
    </w:p>
    <w:p w14:paraId="0F5B4377" w14:textId="77777777" w:rsidR="00000000" w:rsidRDefault="00185C9A">
      <w:pPr>
        <w:pStyle w:val="Heading2"/>
        <w:numPr>
          <w:numberingChange w:id="185" w:author="W J Waghorn" w:date="2001-01-03T11:35:00Z" w:original=""/>
        </w:numPr>
      </w:pPr>
      <w:bookmarkStart w:id="186" w:name="_Toc504527788"/>
      <w:r>
        <w:t>Functional Requirements</w:t>
      </w:r>
      <w:bookmarkEnd w:id="140"/>
      <w:bookmarkEnd w:id="186"/>
    </w:p>
    <w:p w14:paraId="3B37D810" w14:textId="77777777" w:rsidR="00000000" w:rsidRDefault="00185C9A" w:rsidP="00185C9A">
      <w:pPr>
        <w:pStyle w:val="Preface5"/>
        <w:numPr>
          <w:ilvl w:val="0"/>
          <w:numId w:val="29"/>
        </w:numPr>
      </w:pPr>
      <w:r>
        <w:t xml:space="preserve">These define the purpose of the system. The Functional </w:t>
      </w:r>
      <w:r>
        <w:t>requirements are derived from the logical model, which is in turn derived from the user’s capability requirements. In order that they may be stated quantitatively, the functional requirements may include performance attributes.</w:t>
      </w:r>
    </w:p>
    <w:p w14:paraId="6868C19D" w14:textId="77777777" w:rsidR="00000000" w:rsidRDefault="00185C9A">
      <w:pPr>
        <w:pStyle w:val="Heading2"/>
        <w:numPr>
          <w:numberingChange w:id="187" w:author="W J Waghorn" w:date="2001-01-03T11:35:00Z" w:original=""/>
        </w:numPr>
      </w:pPr>
      <w:bookmarkStart w:id="188" w:name="_Toc330270447"/>
      <w:bookmarkStart w:id="189" w:name="_Toc504527789"/>
      <w:r>
        <w:t>Interface Requirements</w:t>
      </w:r>
      <w:bookmarkEnd w:id="188"/>
      <w:bookmarkEnd w:id="189"/>
    </w:p>
    <w:p w14:paraId="15D8A224" w14:textId="77777777" w:rsidR="00000000" w:rsidRDefault="00185C9A" w:rsidP="00185C9A">
      <w:pPr>
        <w:pStyle w:val="Preface5"/>
        <w:numPr>
          <w:ilvl w:val="0"/>
          <w:numId w:val="30"/>
        </w:numPr>
      </w:pPr>
      <w:bookmarkStart w:id="190" w:name="_Toc330270448"/>
      <w:r>
        <w:t>These</w:t>
      </w:r>
      <w:r>
        <w:t xml:space="preserve"> specify hardware, system or database elements with which the system must interact or communicate (as described in Section 2.3). </w:t>
      </w:r>
    </w:p>
    <w:p w14:paraId="32D10D74" w14:textId="77777777" w:rsidR="00000000" w:rsidRDefault="00185C9A" w:rsidP="00185C9A">
      <w:pPr>
        <w:pStyle w:val="Preface5"/>
        <w:numPr>
          <w:ilvl w:val="0"/>
          <w:numId w:val="30"/>
        </w:numPr>
      </w:pPr>
      <w:r>
        <w:t xml:space="preserve">Interface requirements should be classified into software, hardware and communication interfaces. </w:t>
      </w:r>
    </w:p>
    <w:p w14:paraId="18FDF4D5" w14:textId="77777777" w:rsidR="00000000" w:rsidRDefault="00185C9A" w:rsidP="00185C9A">
      <w:pPr>
        <w:pStyle w:val="Preface5"/>
        <w:numPr>
          <w:ilvl w:val="0"/>
          <w:numId w:val="30"/>
        </w:numPr>
      </w:pPr>
      <w:r>
        <w:t>Software interfaces could i</w:t>
      </w:r>
      <w:r>
        <w:t xml:space="preserve">nclude operating systems, software environments, file formats, database management systems and other software applications. </w:t>
      </w:r>
    </w:p>
    <w:p w14:paraId="61A6531D" w14:textId="77777777" w:rsidR="00000000" w:rsidRDefault="00185C9A" w:rsidP="00185C9A">
      <w:pPr>
        <w:pStyle w:val="Preface5"/>
        <w:numPr>
          <w:ilvl w:val="0"/>
          <w:numId w:val="30"/>
        </w:numPr>
      </w:pPr>
      <w:r>
        <w:t xml:space="preserve">Hardware interface requirements may specify the hardware configuration. </w:t>
      </w:r>
    </w:p>
    <w:p w14:paraId="44CF612B" w14:textId="77777777" w:rsidR="00000000" w:rsidRDefault="00185C9A" w:rsidP="00185C9A">
      <w:pPr>
        <w:pStyle w:val="Preface5"/>
        <w:numPr>
          <w:ilvl w:val="0"/>
          <w:numId w:val="30"/>
        </w:numPr>
      </w:pPr>
      <w:r>
        <w:t>Communications interface requirements constrain the nature</w:t>
      </w:r>
      <w:r>
        <w:t xml:space="preserve"> of the interface to other hardware and software. They may demand the use of a particular network protocol, for example. </w:t>
      </w:r>
    </w:p>
    <w:p w14:paraId="62CF7C18" w14:textId="77777777" w:rsidR="00000000" w:rsidRDefault="00185C9A" w:rsidP="00185C9A">
      <w:pPr>
        <w:pStyle w:val="Preface5"/>
        <w:numPr>
          <w:ilvl w:val="0"/>
          <w:numId w:val="30"/>
        </w:numPr>
      </w:pPr>
      <w:r>
        <w:t>External interface requirements should be described or referenced in Interface documents. User interface requirements should be specif</w:t>
      </w:r>
      <w:r>
        <w:t>ied under ‘Operational requirements’ (see below). Interface requirements can be illustrated with system block diagrams.</w:t>
      </w:r>
    </w:p>
    <w:p w14:paraId="4CD89DE1" w14:textId="77777777" w:rsidR="00000000" w:rsidRDefault="00185C9A">
      <w:pPr>
        <w:pStyle w:val="Heading2"/>
        <w:numPr>
          <w:numberingChange w:id="191" w:author="W J Waghorn" w:date="2001-01-03T11:35:00Z" w:original=""/>
        </w:numPr>
      </w:pPr>
      <w:bookmarkStart w:id="192" w:name="_Toc504527790"/>
      <w:r>
        <w:t>Operational Requirements</w:t>
      </w:r>
      <w:bookmarkEnd w:id="190"/>
      <w:bookmarkEnd w:id="192"/>
    </w:p>
    <w:p w14:paraId="2D2D8F90" w14:textId="77777777" w:rsidR="00000000" w:rsidRDefault="00185C9A" w:rsidP="00185C9A">
      <w:pPr>
        <w:pStyle w:val="Preface5"/>
        <w:numPr>
          <w:ilvl w:val="0"/>
          <w:numId w:val="31"/>
        </w:numPr>
      </w:pPr>
      <w:bookmarkStart w:id="193" w:name="_Toc330270449"/>
      <w:r>
        <w:t>These specify how the system will run and how it will communicate with the human operators.  Operational requir</w:t>
      </w:r>
      <w:r>
        <w:t>ements include all user interface, usability and human-computer interaction requirements as well as the logistical and organisational requirements.  Examples are: the screen layouts, the content of error message, help systems, etc.  It is often useful to d</w:t>
      </w:r>
      <w:r>
        <w:t>efine the semantics and syntax of commands.</w:t>
      </w:r>
    </w:p>
    <w:p w14:paraId="47E96473" w14:textId="77777777" w:rsidR="00000000" w:rsidRDefault="00185C9A">
      <w:pPr>
        <w:pStyle w:val="Heading2"/>
        <w:numPr>
          <w:numberingChange w:id="194" w:author="W J Waghorn" w:date="2001-01-03T11:35:00Z" w:original=""/>
        </w:numPr>
      </w:pPr>
      <w:bookmarkStart w:id="195" w:name="_Toc330270453"/>
      <w:bookmarkStart w:id="196" w:name="_Toc504527791"/>
      <w:r>
        <w:t>Security Requirements</w:t>
      </w:r>
      <w:bookmarkEnd w:id="195"/>
      <w:bookmarkEnd w:id="196"/>
    </w:p>
    <w:p w14:paraId="5FBF6126" w14:textId="77777777" w:rsidR="00000000" w:rsidRDefault="00185C9A" w:rsidP="00185C9A">
      <w:pPr>
        <w:pStyle w:val="Preface5"/>
        <w:numPr>
          <w:ilvl w:val="0"/>
          <w:numId w:val="32"/>
        </w:numPr>
      </w:pPr>
      <w:r>
        <w:t xml:space="preserve">These specify the requirements for securing the system against threats to confidentiality, integrity and availability. </w:t>
      </w:r>
    </w:p>
    <w:p w14:paraId="4BFED2AF" w14:textId="77777777" w:rsidR="00000000" w:rsidRDefault="00185C9A" w:rsidP="00185C9A">
      <w:pPr>
        <w:pStyle w:val="Preface5"/>
        <w:numPr>
          <w:ilvl w:val="0"/>
          <w:numId w:val="32"/>
        </w:numPr>
      </w:pPr>
      <w:r>
        <w:t xml:space="preserve">Examples of security requirements are interlocking operator commands, </w:t>
      </w:r>
      <w:r>
        <w:t xml:space="preserve">inhibiting of commands, read-only access, password system and computer virus protection. </w:t>
      </w:r>
    </w:p>
    <w:p w14:paraId="09E5624A" w14:textId="77777777" w:rsidR="00000000" w:rsidRDefault="00185C9A" w:rsidP="00185C9A">
      <w:pPr>
        <w:pStyle w:val="Preface5"/>
        <w:numPr>
          <w:ilvl w:val="0"/>
          <w:numId w:val="32"/>
        </w:numPr>
      </w:pPr>
      <w:ins w:id="197" w:author="W J Waghorn" w:date="2001-01-03T12:14:00Z">
        <w:r>
          <w:t>Pay particular attention to telecommunications</w:t>
        </w:r>
      </w:ins>
      <w:ins w:id="198" w:author="W J Waghorn" w:date="2001-01-03T12:15:00Z">
        <w:r>
          <w:noBreakHyphen/>
          <w:t xml:space="preserve">related security requirements, including requirements for </w:t>
        </w:r>
      </w:ins>
    </w:p>
    <w:p w14:paraId="3FF854C6" w14:textId="77777777" w:rsidR="00000000" w:rsidRDefault="00185C9A">
      <w:pPr>
        <w:pStyle w:val="Preface7"/>
        <w:rPr>
          <w:ins w:id="199" w:author="W J Waghorn" w:date="2001-01-03T12:17:00Z"/>
        </w:rPr>
      </w:pPr>
      <w:ins w:id="200" w:author="W J Waghorn" w:date="2001-01-03T12:17:00Z">
        <w:r>
          <w:t>data encryption</w:t>
        </w:r>
      </w:ins>
    </w:p>
    <w:p w14:paraId="34D909FF" w14:textId="77777777" w:rsidR="00000000" w:rsidRDefault="00185C9A">
      <w:pPr>
        <w:pStyle w:val="Preface7"/>
        <w:rPr>
          <w:ins w:id="201" w:author="W J Waghorn" w:date="2001-01-03T12:17:00Z"/>
        </w:rPr>
      </w:pPr>
      <w:ins w:id="202" w:author="W J Waghorn" w:date="2001-01-03T12:17:00Z">
        <w:r>
          <w:t>authentication of users and equipment</w:t>
        </w:r>
      </w:ins>
    </w:p>
    <w:p w14:paraId="05613BDB" w14:textId="77777777" w:rsidR="00000000" w:rsidRDefault="00185C9A">
      <w:pPr>
        <w:pStyle w:val="Preface7"/>
        <w:rPr>
          <w:ins w:id="203" w:author="W J Waghorn" w:date="2001-01-03T12:17:00Z"/>
        </w:rPr>
      </w:pPr>
      <w:ins w:id="204" w:author="W J Waghorn" w:date="2001-01-03T12:18:00Z">
        <w:r>
          <w:t>protec</w:t>
        </w:r>
        <w:r>
          <w:t>tion against viruses and other malevolent agents</w:t>
        </w:r>
      </w:ins>
      <w:ins w:id="205" w:author="W J Waghorn" w:date="2001-01-03T12:19:00Z">
        <w:r>
          <w:t xml:space="preserve">.  </w:t>
        </w:r>
      </w:ins>
    </w:p>
    <w:p w14:paraId="7E41E738" w14:textId="77777777" w:rsidR="00000000" w:rsidRDefault="00185C9A">
      <w:pPr>
        <w:pStyle w:val="Preface5"/>
      </w:pPr>
      <w:r>
        <w:lastRenderedPageBreak/>
        <w:t>The level of physical protection needed of the computer facilities may also be stated e.g. backups are to be kept in fire-proof safe off-site.</w:t>
      </w:r>
    </w:p>
    <w:p w14:paraId="4150450E" w14:textId="77777777" w:rsidR="00000000" w:rsidRDefault="00185C9A">
      <w:pPr>
        <w:pStyle w:val="Heading2"/>
        <w:numPr>
          <w:numberingChange w:id="206" w:author="W J Waghorn" w:date="2001-01-03T11:35:00Z" w:original=""/>
        </w:numPr>
      </w:pPr>
      <w:bookmarkStart w:id="207" w:name="_Toc330270459"/>
      <w:bookmarkStart w:id="208" w:name="_Toc504527792"/>
      <w:bookmarkEnd w:id="193"/>
      <w:r>
        <w:t>Safety Requirements</w:t>
      </w:r>
      <w:bookmarkEnd w:id="208"/>
    </w:p>
    <w:p w14:paraId="3F7611B6" w14:textId="77777777" w:rsidR="00000000" w:rsidRDefault="00185C9A" w:rsidP="00185C9A">
      <w:pPr>
        <w:pStyle w:val="Preface5"/>
        <w:numPr>
          <w:ilvl w:val="0"/>
          <w:numId w:val="33"/>
        </w:numPr>
      </w:pPr>
      <w:r>
        <w:t xml:space="preserve">These specify any requirements to reduce </w:t>
      </w:r>
      <w:r>
        <w:t>the possibility of damage that can follow from system failure. Safety requirements may identify critical functions whose failure may be hazardous to people or property.</w:t>
      </w:r>
    </w:p>
    <w:p w14:paraId="2F9254FA" w14:textId="77777777" w:rsidR="00000000" w:rsidRDefault="00185C9A">
      <w:pPr>
        <w:pStyle w:val="Heading2"/>
        <w:numPr>
          <w:numberingChange w:id="209" w:author="W J Waghorn" w:date="2001-01-03T11:35:00Z" w:original=""/>
        </w:numPr>
      </w:pPr>
      <w:bookmarkStart w:id="210" w:name="_Toc504527793"/>
      <w:r>
        <w:t>Quality Requirements</w:t>
      </w:r>
      <w:bookmarkEnd w:id="210"/>
    </w:p>
    <w:p w14:paraId="1BD2B6D7" w14:textId="77777777" w:rsidR="00000000" w:rsidRDefault="00185C9A" w:rsidP="00185C9A">
      <w:pPr>
        <w:pStyle w:val="Preface5"/>
        <w:numPr>
          <w:ilvl w:val="0"/>
          <w:numId w:val="34"/>
        </w:numPr>
      </w:pPr>
      <w:bookmarkStart w:id="211" w:name="_Toc330270456"/>
      <w:r>
        <w:t>These specify attributes of the system that ensure that it will be</w:t>
      </w:r>
      <w:r>
        <w:t xml:space="preserve"> fit for its purpose (other than the major quality attributes of reliability, maintainability and safety, which should always be specified). Where appropriate system quality attributes should be specified in measurable terms, i.e. with the use of metrics.</w:t>
      </w:r>
    </w:p>
    <w:p w14:paraId="7DBD1C89" w14:textId="77777777" w:rsidR="00000000" w:rsidRDefault="00185C9A">
      <w:pPr>
        <w:pStyle w:val="Heading1"/>
        <w:numPr>
          <w:numberingChange w:id="212" w:author="W J Waghorn" w:date="2001-01-03T11:35:00Z" w:original=""/>
        </w:numPr>
      </w:pPr>
      <w:bookmarkStart w:id="213" w:name="_Toc504527794"/>
      <w:bookmarkEnd w:id="211"/>
      <w:r>
        <w:lastRenderedPageBreak/>
        <w:t>System Management</w:t>
      </w:r>
      <w:bookmarkEnd w:id="213"/>
    </w:p>
    <w:p w14:paraId="5AFCAA14" w14:textId="77777777" w:rsidR="00000000" w:rsidRDefault="00185C9A" w:rsidP="00185C9A">
      <w:pPr>
        <w:pStyle w:val="Preface5"/>
        <w:numPr>
          <w:ilvl w:val="0"/>
          <w:numId w:val="35"/>
        </w:numPr>
      </w:pPr>
      <w:r>
        <w:t>Over and above the system functionality required by the end users of the system in question, there are likely to be numerous functional requirements for facilities to support the operational management of the system itself.  The following</w:t>
      </w:r>
      <w:r>
        <w:t xml:space="preserve"> subsections provide examples of such facilities, and should provide a useful checklist for consideration.  </w:t>
      </w:r>
    </w:p>
    <w:p w14:paraId="2A15BA47" w14:textId="77777777" w:rsidR="00000000" w:rsidRDefault="00185C9A">
      <w:pPr>
        <w:pStyle w:val="Heading2"/>
        <w:numPr>
          <w:numberingChange w:id="214" w:author="W J Waghorn" w:date="2001-01-03T11:35:00Z" w:original=""/>
        </w:numPr>
      </w:pPr>
      <w:bookmarkStart w:id="215" w:name="_Toc504527795"/>
      <w:r>
        <w:t>Installation Support</w:t>
      </w:r>
      <w:bookmarkEnd w:id="215"/>
      <w:r>
        <w:t xml:space="preserve"> </w:t>
      </w:r>
    </w:p>
    <w:p w14:paraId="1E97F6AF" w14:textId="77777777" w:rsidR="00000000" w:rsidRDefault="00185C9A" w:rsidP="00185C9A">
      <w:pPr>
        <w:pStyle w:val="Preface5"/>
        <w:numPr>
          <w:ilvl w:val="0"/>
          <w:numId w:val="36"/>
        </w:numPr>
      </w:pPr>
      <w:r>
        <w:t>Specify any requirements for mechanisms to enable the installation and configuration of the whole system, or of any replaceme</w:t>
      </w:r>
      <w:r>
        <w:t xml:space="preserve">nt components of it.  </w:t>
      </w:r>
    </w:p>
    <w:p w14:paraId="46DF5697" w14:textId="77777777" w:rsidR="00000000" w:rsidRDefault="00185C9A">
      <w:pPr>
        <w:pStyle w:val="Heading2"/>
        <w:numPr>
          <w:numberingChange w:id="216" w:author="W J Waghorn" w:date="2001-01-03T11:35:00Z" w:original=""/>
        </w:numPr>
      </w:pPr>
      <w:bookmarkStart w:id="217" w:name="_Toc504527796"/>
      <w:r>
        <w:t>Diagnostic Tools</w:t>
      </w:r>
      <w:bookmarkEnd w:id="217"/>
    </w:p>
    <w:p w14:paraId="0109AF7C" w14:textId="77777777" w:rsidR="00000000" w:rsidRDefault="00185C9A">
      <w:pPr>
        <w:pStyle w:val="Preface5"/>
      </w:pPr>
      <w:r>
        <w:t xml:space="preserve">Specify any requirements for tools to verify the correctness of system operation.  </w:t>
      </w:r>
    </w:p>
    <w:p w14:paraId="6B9DC63E" w14:textId="77777777" w:rsidR="00000000" w:rsidRDefault="00185C9A">
      <w:pPr>
        <w:pStyle w:val="Preface5"/>
      </w:pPr>
      <w:r>
        <w:t xml:space="preserve">Specify any requirements for tools to help diagnose the cause of any system faults encountered.  </w:t>
      </w:r>
    </w:p>
    <w:p w14:paraId="1ECB1A15" w14:textId="77777777" w:rsidR="00000000" w:rsidRDefault="00185C9A">
      <w:pPr>
        <w:pStyle w:val="Heading2"/>
        <w:numPr>
          <w:numberingChange w:id="218" w:author="W J Waghorn" w:date="2001-01-03T11:35:00Z" w:original=""/>
        </w:numPr>
      </w:pPr>
      <w:bookmarkStart w:id="219" w:name="_Toc504527797"/>
      <w:r>
        <w:t>Configuration Control, Release Con</w:t>
      </w:r>
      <w:r>
        <w:t>trol, Fault Reporting, etc.</w:t>
      </w:r>
      <w:bookmarkEnd w:id="219"/>
    </w:p>
    <w:p w14:paraId="70B469AC" w14:textId="77777777" w:rsidR="00000000" w:rsidRDefault="00185C9A" w:rsidP="00185C9A">
      <w:pPr>
        <w:pStyle w:val="Preface5"/>
        <w:numPr>
          <w:ilvl w:val="0"/>
          <w:numId w:val="38"/>
        </w:numPr>
      </w:pPr>
      <w:r>
        <w:t xml:space="preserve">Specify any requirements for facilities to register and manage the specific collection of software components which make up the operational system, and to regulate changes to that collection.  </w:t>
      </w:r>
    </w:p>
    <w:p w14:paraId="5446E7B7" w14:textId="77777777" w:rsidR="00000000" w:rsidRDefault="00185C9A">
      <w:pPr>
        <w:pStyle w:val="Preface5"/>
      </w:pPr>
      <w:r>
        <w:t>Specify any requirements for facil</w:t>
      </w:r>
      <w:r>
        <w:t xml:space="preserve">ities to assist the registration and management of reports of system malfunction.  </w:t>
      </w:r>
    </w:p>
    <w:p w14:paraId="3F34379D" w14:textId="77777777" w:rsidR="00000000" w:rsidRDefault="00185C9A">
      <w:pPr>
        <w:pStyle w:val="Heading2"/>
        <w:numPr>
          <w:numberingChange w:id="220" w:author="W J Waghorn" w:date="2001-01-03T11:35:00Z" w:original=""/>
        </w:numPr>
      </w:pPr>
      <w:bookmarkStart w:id="221" w:name="_Toc504527798"/>
      <w:r>
        <w:t>Instrumentation, Reporting and Accounting</w:t>
      </w:r>
      <w:bookmarkEnd w:id="221"/>
      <w:r>
        <w:t xml:space="preserve"> </w:t>
      </w:r>
    </w:p>
    <w:p w14:paraId="51465D99" w14:textId="77777777" w:rsidR="00000000" w:rsidRDefault="00185C9A" w:rsidP="00185C9A">
      <w:pPr>
        <w:pStyle w:val="Preface5"/>
        <w:numPr>
          <w:ilvl w:val="0"/>
          <w:numId w:val="39"/>
        </w:numPr>
      </w:pPr>
      <w:r>
        <w:t xml:space="preserve">Specify any requirements for mechanisms to obtain, display and collect measures of system behaviour and performance.  </w:t>
      </w:r>
    </w:p>
    <w:p w14:paraId="13818F13" w14:textId="77777777" w:rsidR="00000000" w:rsidRDefault="00185C9A" w:rsidP="00185C9A">
      <w:pPr>
        <w:pStyle w:val="Preface5"/>
        <w:numPr>
          <w:ilvl w:val="0"/>
          <w:numId w:val="39"/>
        </w:numPr>
      </w:pPr>
      <w:r>
        <w:t>Specify an</w:t>
      </w:r>
      <w:r>
        <w:t xml:space="preserve">y requirements for tools to assist the analysis and reporting of the information thus collected.  </w:t>
      </w:r>
    </w:p>
    <w:p w14:paraId="6C5A933B" w14:textId="77777777" w:rsidR="00000000" w:rsidRDefault="00185C9A" w:rsidP="00185C9A">
      <w:pPr>
        <w:pStyle w:val="Preface5"/>
        <w:numPr>
          <w:ilvl w:val="0"/>
          <w:numId w:val="39"/>
        </w:numPr>
      </w:pPr>
      <w:r>
        <w:t xml:space="preserve">Specify any requirements for facilities to support system usage accounting, such as the apportionment of system usage costs between different user groups.  </w:t>
      </w:r>
    </w:p>
    <w:p w14:paraId="69CF3BA3" w14:textId="77777777" w:rsidR="00000000" w:rsidRDefault="00185C9A">
      <w:pPr>
        <w:pStyle w:val="Heading2"/>
        <w:numPr>
          <w:numberingChange w:id="222" w:author="W J Waghorn" w:date="2001-01-03T11:35:00Z" w:original=""/>
        </w:numPr>
      </w:pPr>
      <w:bookmarkStart w:id="223" w:name="_Toc504527799"/>
      <w:r>
        <w:t>Tuning</w:t>
      </w:r>
      <w:bookmarkEnd w:id="223"/>
    </w:p>
    <w:p w14:paraId="4E2FCA22" w14:textId="77777777" w:rsidR="00000000" w:rsidRDefault="00185C9A" w:rsidP="00185C9A">
      <w:pPr>
        <w:pStyle w:val="Preface5"/>
        <w:numPr>
          <w:ilvl w:val="0"/>
          <w:numId w:val="40"/>
        </w:numPr>
      </w:pPr>
      <w:r>
        <w:t xml:space="preserve">Specify any requirements for mechanisms to adjust those operational characteristics of the system which affect its performance.  </w:t>
      </w:r>
    </w:p>
    <w:p w14:paraId="1A6A661A" w14:textId="77777777" w:rsidR="00000000" w:rsidRDefault="00185C9A">
      <w:pPr>
        <w:pStyle w:val="Heading2"/>
        <w:numPr>
          <w:numberingChange w:id="224" w:author="W J Waghorn" w:date="2001-01-03T11:35:00Z" w:original=""/>
        </w:numPr>
      </w:pPr>
      <w:bookmarkStart w:id="225" w:name="_Toc504527800"/>
      <w:r>
        <w:t>Back-up and Recovery</w:t>
      </w:r>
      <w:bookmarkEnd w:id="225"/>
      <w:r>
        <w:t xml:space="preserve"> </w:t>
      </w:r>
    </w:p>
    <w:p w14:paraId="7EDBAE8F" w14:textId="77777777" w:rsidR="00000000" w:rsidRDefault="00185C9A" w:rsidP="00185C9A">
      <w:pPr>
        <w:pStyle w:val="Preface5"/>
        <w:numPr>
          <w:ilvl w:val="0"/>
          <w:numId w:val="41"/>
        </w:numPr>
      </w:pPr>
      <w:r>
        <w:t>Specify any requirements for mechanisms to enable the creation of appropriate back</w:t>
      </w:r>
      <w:r>
        <w:noBreakHyphen/>
        <w:t>up copies of k</w:t>
      </w:r>
      <w:r>
        <w:t xml:space="preserve">ey data, and its restoration after system failure or malfunction.  </w:t>
      </w:r>
    </w:p>
    <w:p w14:paraId="4CC4B037" w14:textId="77777777" w:rsidR="00000000" w:rsidRDefault="00185C9A" w:rsidP="00185C9A">
      <w:pPr>
        <w:pStyle w:val="Preface5"/>
        <w:numPr>
          <w:ilvl w:val="0"/>
          <w:numId w:val="41"/>
        </w:numPr>
      </w:pPr>
      <w:r>
        <w:t xml:space="preserve">Note that it is may be found prudent to include an explicit requirement that it should always be possible to recover from system failure during recovery.  </w:t>
      </w:r>
    </w:p>
    <w:p w14:paraId="30A90905" w14:textId="77777777" w:rsidR="00000000" w:rsidRDefault="00185C9A">
      <w:pPr>
        <w:pStyle w:val="Heading2"/>
        <w:numPr>
          <w:numberingChange w:id="226" w:author="W J Waghorn" w:date="2001-01-03T11:35:00Z" w:original=""/>
        </w:numPr>
      </w:pPr>
      <w:bookmarkStart w:id="227" w:name="_Toc504527801"/>
      <w:r>
        <w:lastRenderedPageBreak/>
        <w:t>Operational Control</w:t>
      </w:r>
      <w:bookmarkEnd w:id="227"/>
    </w:p>
    <w:p w14:paraId="5FCBD2E4" w14:textId="77777777" w:rsidR="00000000" w:rsidRDefault="00185C9A" w:rsidP="00185C9A">
      <w:pPr>
        <w:pStyle w:val="Preface5"/>
        <w:numPr>
          <w:ilvl w:val="0"/>
          <w:numId w:val="42"/>
        </w:numPr>
      </w:pPr>
      <w:r>
        <w:t xml:space="preserve">Specify any </w:t>
      </w:r>
      <w:r>
        <w:t xml:space="preserve">requirements for facilities to support control of system operation.  </w:t>
      </w:r>
    </w:p>
    <w:p w14:paraId="29665902" w14:textId="77777777" w:rsidR="00000000" w:rsidRDefault="00185C9A" w:rsidP="00185C9A">
      <w:pPr>
        <w:pStyle w:val="Preface5"/>
        <w:numPr>
          <w:ilvl w:val="0"/>
          <w:numId w:val="42"/>
        </w:numPr>
      </w:pPr>
      <w:r>
        <w:t>These may include such things as registration of users, granting of usage permissions, imposition of access controls, allocation of resources, adjudication on conflicts, correction of da</w:t>
      </w:r>
      <w:r>
        <w:t xml:space="preserve">ta corruption, and monitoring of activity levels.  </w:t>
      </w:r>
    </w:p>
    <w:p w14:paraId="567175F2" w14:textId="77777777" w:rsidR="00000000" w:rsidRDefault="00185C9A" w:rsidP="00185C9A">
      <w:pPr>
        <w:pStyle w:val="Preface5"/>
        <w:numPr>
          <w:ilvl w:val="0"/>
          <w:numId w:val="42"/>
        </w:numPr>
        <w:rPr>
          <w:ins w:id="228" w:author="W J Waghorn" w:date="2001-01-03T12:21:00Z"/>
        </w:rPr>
      </w:pPr>
      <w:ins w:id="229" w:author="W J Waghorn" w:date="2001-01-03T12:21:00Z">
        <w:r>
          <w:t>Pay particular attention to requirements for facilities related to the telecommunications aspects of operational control, including</w:t>
        </w:r>
      </w:ins>
    </w:p>
    <w:p w14:paraId="59C6A50C" w14:textId="77777777" w:rsidR="00000000" w:rsidRDefault="00185C9A">
      <w:pPr>
        <w:pStyle w:val="Preface7"/>
        <w:rPr>
          <w:ins w:id="230" w:author="W J Waghorn" w:date="2001-01-03T12:21:00Z"/>
        </w:rPr>
      </w:pPr>
      <w:ins w:id="231" w:author="W J Waghorn" w:date="2001-01-03T12:22:00Z">
        <w:r>
          <w:t>establishment and verification of links to new players</w:t>
        </w:r>
      </w:ins>
    </w:p>
    <w:p w14:paraId="34B698EC" w14:textId="77777777" w:rsidR="00000000" w:rsidRDefault="00185C9A">
      <w:pPr>
        <w:pStyle w:val="Preface7"/>
        <w:rPr>
          <w:ins w:id="232" w:author="W J Waghorn" w:date="2001-01-03T12:24:00Z"/>
        </w:rPr>
      </w:pPr>
      <w:ins w:id="233" w:author="W J Waghorn" w:date="2001-01-03T12:23:00Z">
        <w:r>
          <w:t>supervision</w:t>
        </w:r>
      </w:ins>
      <w:ins w:id="234" w:author="W J Waghorn" w:date="2001-01-03T12:24:00Z">
        <w:r>
          <w:t xml:space="preserve"> and </w:t>
        </w:r>
      </w:ins>
      <w:ins w:id="235" w:author="W J Waghorn" w:date="2001-01-03T12:23:00Z">
        <w:r>
          <w:t>c</w:t>
        </w:r>
        <w:r>
          <w:t xml:space="preserve">ontrol </w:t>
        </w:r>
      </w:ins>
      <w:ins w:id="236" w:author="W J Waghorn" w:date="2001-01-03T12:24:00Z">
        <w:r>
          <w:t xml:space="preserve">of network operation </w:t>
        </w:r>
      </w:ins>
    </w:p>
    <w:p w14:paraId="5C156E39" w14:textId="77777777" w:rsidR="00000000" w:rsidRDefault="00185C9A">
      <w:pPr>
        <w:pStyle w:val="Preface7"/>
        <w:rPr>
          <w:ins w:id="237" w:author="W J Waghorn" w:date="2001-01-03T12:25:00Z"/>
        </w:rPr>
      </w:pPr>
      <w:ins w:id="238" w:author="W J Waghorn" w:date="2001-01-03T12:23:00Z">
        <w:r>
          <w:t>diagnosis of malfunctions</w:t>
        </w:r>
      </w:ins>
    </w:p>
    <w:p w14:paraId="3D326E67" w14:textId="77777777" w:rsidR="00000000" w:rsidRDefault="00185C9A">
      <w:pPr>
        <w:pStyle w:val="Preface7"/>
        <w:rPr>
          <w:ins w:id="239" w:author="W J Waghorn" w:date="2001-01-03T12:21:00Z"/>
        </w:rPr>
      </w:pPr>
      <w:ins w:id="240" w:author="W J Waghorn" w:date="2001-01-03T12:25:00Z">
        <w:r>
          <w:t>status reporting</w:t>
        </w:r>
      </w:ins>
    </w:p>
    <w:p w14:paraId="52C23C42" w14:textId="77777777" w:rsidR="00000000" w:rsidRDefault="00185C9A">
      <w:pPr>
        <w:pStyle w:val="Preface7"/>
        <w:rPr>
          <w:ins w:id="241" w:author="W J Waghorn" w:date="2001-01-03T12:21:00Z"/>
        </w:rPr>
      </w:pPr>
      <w:ins w:id="242" w:author="W J Waghorn" w:date="2001-01-03T12:25:00Z">
        <w:r>
          <w:t xml:space="preserve">system accounting and charging.  </w:t>
        </w:r>
      </w:ins>
    </w:p>
    <w:p w14:paraId="008E9DD3" w14:textId="77777777" w:rsidR="00000000" w:rsidRDefault="00185C9A">
      <w:pPr>
        <w:pStyle w:val="Heading2"/>
        <w:numPr>
          <w:numberingChange w:id="243" w:author="W J Waghorn" w:date="2001-01-03T11:35:00Z" w:original=""/>
        </w:numPr>
      </w:pPr>
      <w:bookmarkStart w:id="244" w:name="_Toc504527802"/>
      <w:r>
        <w:t>Other Support Facilities and Tools</w:t>
      </w:r>
      <w:bookmarkEnd w:id="244"/>
    </w:p>
    <w:p w14:paraId="7A496610" w14:textId="77777777" w:rsidR="00000000" w:rsidRDefault="00185C9A" w:rsidP="00185C9A">
      <w:pPr>
        <w:pStyle w:val="Preface5"/>
        <w:numPr>
          <w:ilvl w:val="0"/>
          <w:numId w:val="43"/>
        </w:numPr>
      </w:pPr>
      <w:r>
        <w:t>Do not assume that the above list of possible system management requirements is necessarily exhaustive.  Specify an</w:t>
      </w:r>
      <w:r>
        <w:t xml:space="preserve">y other system management requirements for the specific development in question.  </w:t>
      </w:r>
    </w:p>
    <w:p w14:paraId="6CDD7FC7" w14:textId="77777777" w:rsidR="00000000" w:rsidRDefault="00185C9A">
      <w:pPr>
        <w:pStyle w:val="Heading1"/>
        <w:numPr>
          <w:numberingChange w:id="245" w:author="W J Waghorn" w:date="2001-01-03T11:35:00Z" w:original=""/>
        </w:numPr>
      </w:pPr>
      <w:bookmarkStart w:id="246" w:name="_Toc504527803"/>
      <w:r>
        <w:lastRenderedPageBreak/>
        <w:t>Operational Characteristics</w:t>
      </w:r>
      <w:bookmarkEnd w:id="246"/>
      <w:r>
        <w:t xml:space="preserve"> </w:t>
      </w:r>
    </w:p>
    <w:p w14:paraId="087BE65D" w14:textId="77777777" w:rsidR="00000000" w:rsidRDefault="00185C9A">
      <w:pPr>
        <w:pStyle w:val="Heading2"/>
        <w:numPr>
          <w:numberingChange w:id="247" w:author="W J Waghorn" w:date="2001-01-03T11:35:00Z" w:original=""/>
        </w:numPr>
      </w:pPr>
      <w:bookmarkStart w:id="248" w:name="_Toc504527804"/>
      <w:r>
        <w:t>Capacity Requirements</w:t>
      </w:r>
      <w:bookmarkEnd w:id="248"/>
    </w:p>
    <w:p w14:paraId="14413503" w14:textId="77777777" w:rsidR="00000000" w:rsidRDefault="00185C9A" w:rsidP="00185C9A">
      <w:pPr>
        <w:pStyle w:val="Preface5"/>
        <w:numPr>
          <w:ilvl w:val="0"/>
          <w:numId w:val="44"/>
        </w:numPr>
      </w:pPr>
      <w:bookmarkStart w:id="249" w:name="_Toc330270450"/>
      <w:r>
        <w:t xml:space="preserve">Specify requirements pertaining to physical resources such as processing power, main memory, disk space, etc. </w:t>
      </w:r>
    </w:p>
    <w:bookmarkEnd w:id="249"/>
    <w:p w14:paraId="249B628C" w14:textId="77777777" w:rsidR="00000000" w:rsidRDefault="00185C9A" w:rsidP="00185C9A">
      <w:pPr>
        <w:pStyle w:val="Preface5"/>
        <w:numPr>
          <w:ilvl w:val="0"/>
          <w:numId w:val="44"/>
        </w:numPr>
      </w:pPr>
      <w:r>
        <w:t xml:space="preserve">Note that, </w:t>
      </w:r>
      <w:r>
        <w:t xml:space="preserve">depending on circumstances, it may be appropriate to specify these </w:t>
      </w:r>
    </w:p>
    <w:p w14:paraId="78206002" w14:textId="77777777" w:rsidR="00000000" w:rsidRDefault="00185C9A">
      <w:pPr>
        <w:pStyle w:val="Preface7"/>
      </w:pPr>
      <w:r>
        <w:t xml:space="preserve">in application terms (e.g. population sizes and transaction rates) </w:t>
      </w:r>
    </w:p>
    <w:p w14:paraId="0D10340D" w14:textId="77777777" w:rsidR="00000000" w:rsidRDefault="00185C9A">
      <w:pPr>
        <w:pStyle w:val="Preface7"/>
      </w:pPr>
      <w:r>
        <w:t xml:space="preserve">in physical terms (e.g. MIPS and megabytes).  </w:t>
      </w:r>
    </w:p>
    <w:p w14:paraId="41A98BFF" w14:textId="77777777" w:rsidR="00000000" w:rsidRDefault="00185C9A">
      <w:pPr>
        <w:pStyle w:val="Preface5"/>
      </w:pPr>
      <w:r>
        <w:t>It may also be found expedient to accompany these specification with expa</w:t>
      </w:r>
      <w:r>
        <w:t>nsibility requirements, i.e. by how much the system architecture should make provision for the stipulated capacity to increase.</w:t>
      </w:r>
      <w:r>
        <w:rPr>
          <w:rStyle w:val="FootnoteReference"/>
          <w:i w:val="0"/>
        </w:rPr>
        <w:footnoteReference w:id="5"/>
      </w:r>
    </w:p>
    <w:p w14:paraId="206C9519" w14:textId="77777777" w:rsidR="00000000" w:rsidRDefault="00185C9A">
      <w:pPr>
        <w:pStyle w:val="Heading2"/>
        <w:numPr>
          <w:numberingChange w:id="250" w:author="W J Waghorn" w:date="2001-01-03T11:35:00Z" w:original=""/>
        </w:numPr>
      </w:pPr>
      <w:bookmarkStart w:id="251" w:name="_Toc504527805"/>
      <w:r>
        <w:t>Performance Requirements</w:t>
      </w:r>
      <w:bookmarkEnd w:id="251"/>
    </w:p>
    <w:p w14:paraId="00A0A34C" w14:textId="77777777" w:rsidR="00000000" w:rsidRDefault="00185C9A">
      <w:pPr>
        <w:pStyle w:val="Preface5"/>
      </w:pPr>
      <w:r>
        <w:t>These specify numerical values for measurable variables, e.g. rate, frequency, capacity and speed. Per</w:t>
      </w:r>
      <w:r>
        <w:t>formance requirements may be incorporated in the quantitative specification of each function, or stated as separate requirements. Qualitative statements are unacceptable, e.g. replace ‘quick response’ with ‘response time must be less x seconds for y% of th</w:t>
      </w:r>
      <w:r>
        <w:t>e cases with an average response time of less than z seconds’. The performance attributes may be presented as a range of values, for example, the</w:t>
      </w:r>
    </w:p>
    <w:p w14:paraId="2DA54B77" w14:textId="77777777" w:rsidR="00000000" w:rsidRDefault="00185C9A">
      <w:pPr>
        <w:pStyle w:val="Preface7"/>
      </w:pPr>
      <w:r>
        <w:t>worse case that is acceptable;</w:t>
      </w:r>
    </w:p>
    <w:p w14:paraId="394CD831" w14:textId="77777777" w:rsidR="00000000" w:rsidRDefault="00185C9A">
      <w:pPr>
        <w:pStyle w:val="Preface7"/>
      </w:pPr>
      <w:r>
        <w:t>nominal value, to be used for planning</w:t>
      </w:r>
    </w:p>
    <w:p w14:paraId="540EAB7A" w14:textId="77777777" w:rsidR="00000000" w:rsidRDefault="00185C9A">
      <w:pPr>
        <w:pStyle w:val="Preface7"/>
      </w:pPr>
      <w:r>
        <w:t>best case value, to indicate where growt</w:t>
      </w:r>
      <w:r>
        <w:t>h potential is needed.</w:t>
      </w:r>
    </w:p>
    <w:p w14:paraId="51D5370B" w14:textId="77777777" w:rsidR="00000000" w:rsidRDefault="00185C9A">
      <w:pPr>
        <w:pStyle w:val="Heading2"/>
        <w:numPr>
          <w:numberingChange w:id="252" w:author="W J Waghorn" w:date="2001-01-03T11:35:00Z" w:original=""/>
        </w:numPr>
      </w:pPr>
      <w:bookmarkStart w:id="253" w:name="_Toc504527806"/>
      <w:r>
        <w:t>Availability Requirements</w:t>
      </w:r>
      <w:bookmarkEnd w:id="253"/>
    </w:p>
    <w:p w14:paraId="7BAD8506" w14:textId="77777777" w:rsidR="00000000" w:rsidRDefault="00185C9A" w:rsidP="00185C9A">
      <w:pPr>
        <w:pStyle w:val="Preface5"/>
        <w:numPr>
          <w:ilvl w:val="0"/>
          <w:numId w:val="45"/>
        </w:numPr>
      </w:pPr>
      <w:r>
        <w:t>The system is likely to be intended for operation during specific periods (times of day, days of year). Specify for what periods what system functions should be designed to be available.</w:t>
      </w:r>
      <w:r>
        <w:rPr>
          <w:rStyle w:val="FootnoteReference"/>
          <w:i w:val="0"/>
        </w:rPr>
        <w:footnoteReference w:id="6"/>
      </w:r>
      <w:r>
        <w:t xml:space="preserve">  </w:t>
      </w:r>
    </w:p>
    <w:p w14:paraId="4AD523D3" w14:textId="77777777" w:rsidR="00000000" w:rsidRDefault="00185C9A" w:rsidP="00185C9A">
      <w:pPr>
        <w:pStyle w:val="Preface5"/>
        <w:numPr>
          <w:ilvl w:val="0"/>
          <w:numId w:val="45"/>
        </w:numPr>
      </w:pPr>
      <w:r>
        <w:t>Specify what brea</w:t>
      </w:r>
      <w:r>
        <w:t xml:space="preserve">ks in service are tolerable (frequency, duration).  </w:t>
      </w:r>
    </w:p>
    <w:p w14:paraId="6DCC3E2D" w14:textId="77777777" w:rsidR="00000000" w:rsidRDefault="00185C9A" w:rsidP="00185C9A">
      <w:pPr>
        <w:pStyle w:val="Preface5"/>
        <w:numPr>
          <w:ilvl w:val="0"/>
          <w:numId w:val="45"/>
        </w:numPr>
      </w:pPr>
      <w:r>
        <w:t xml:space="preserve">Specify how users may come to know that some or all facilities are (temporarily) unavailable.  Specify how they will come to know when they again become available.  </w:t>
      </w:r>
    </w:p>
    <w:p w14:paraId="4F7A2D19" w14:textId="77777777" w:rsidR="00000000" w:rsidRDefault="00185C9A" w:rsidP="00185C9A">
      <w:pPr>
        <w:pStyle w:val="Preface5"/>
        <w:numPr>
          <w:ilvl w:val="0"/>
          <w:numId w:val="45"/>
        </w:numPr>
      </w:pPr>
      <w:r>
        <w:t>Specify any requirements for faciliti</w:t>
      </w:r>
      <w:r>
        <w:t xml:space="preserve">es to enable users to work through a period of unavailability, and to return to full system usage when it is again available.  </w:t>
      </w:r>
    </w:p>
    <w:p w14:paraId="1D20EF87" w14:textId="77777777" w:rsidR="00000000" w:rsidRDefault="00185C9A" w:rsidP="00185C9A">
      <w:pPr>
        <w:pStyle w:val="Preface5"/>
        <w:numPr>
          <w:ilvl w:val="0"/>
          <w:numId w:val="45"/>
        </w:numPr>
      </w:pPr>
      <w:r>
        <w:t xml:space="preserve">Specify any requirements for facilities to enable availability levels to be monitored.  </w:t>
      </w:r>
    </w:p>
    <w:p w14:paraId="1391C08C" w14:textId="77777777" w:rsidR="00000000" w:rsidRDefault="00185C9A">
      <w:pPr>
        <w:pStyle w:val="Heading2"/>
        <w:numPr>
          <w:numberingChange w:id="254" w:author="W J Waghorn" w:date="2001-01-03T11:35:00Z" w:original=""/>
        </w:numPr>
      </w:pPr>
      <w:bookmarkStart w:id="255" w:name="_Toc504527807"/>
      <w:r>
        <w:lastRenderedPageBreak/>
        <w:t>Reliability Requirements</w:t>
      </w:r>
      <w:bookmarkEnd w:id="255"/>
    </w:p>
    <w:p w14:paraId="59947EAB" w14:textId="77777777" w:rsidR="00000000" w:rsidRDefault="00185C9A" w:rsidP="00185C9A">
      <w:pPr>
        <w:pStyle w:val="Preface5"/>
        <w:numPr>
          <w:ilvl w:val="0"/>
          <w:numId w:val="46"/>
        </w:numPr>
      </w:pPr>
      <w:r>
        <w:t>In addition to</w:t>
      </w:r>
      <w:r>
        <w:t xml:space="preserve"> availability requirements, it is usually found expedient to specify reliability requirements.  </w:t>
      </w:r>
    </w:p>
    <w:p w14:paraId="30CC4EB9" w14:textId="77777777" w:rsidR="00000000" w:rsidRDefault="00185C9A" w:rsidP="00185C9A">
      <w:pPr>
        <w:pStyle w:val="Preface5"/>
        <w:numPr>
          <w:ilvl w:val="0"/>
          <w:numId w:val="46"/>
        </w:numPr>
      </w:pPr>
      <w:r>
        <w:t>These specify the acceptable mean time interval between failures of the system or of specific components of it, averaged over a significant period (MTBF). They</w:t>
      </w:r>
      <w:r>
        <w:t xml:space="preserve"> may also specify the minimum time between failures that is ever acceptable. Reliability requirements may have to be derived from the user’s availability requirements.</w:t>
      </w:r>
    </w:p>
    <w:p w14:paraId="28F4D890" w14:textId="77777777" w:rsidR="00000000" w:rsidRDefault="00185C9A" w:rsidP="00185C9A">
      <w:pPr>
        <w:pStyle w:val="Preface5"/>
        <w:numPr>
          <w:ilvl w:val="0"/>
          <w:numId w:val="46"/>
        </w:numPr>
      </w:pPr>
      <w:r>
        <w:t xml:space="preserve">Note that reliability requirements may be verified at different points in the course of </w:t>
      </w:r>
      <w:r>
        <w:t xml:space="preserve">the contract.  For example:  </w:t>
      </w:r>
    </w:p>
    <w:p w14:paraId="5424DF7B" w14:textId="77777777" w:rsidR="00000000" w:rsidRDefault="00185C9A">
      <w:pPr>
        <w:pStyle w:val="Preface7"/>
        <w:numPr>
          <w:numberingChange w:id="256" w:author="W J Waghorn" w:date="2001-01-03T12:14:00Z" w:original="-"/>
        </w:numPr>
      </w:pPr>
      <w:r>
        <w:t xml:space="preserve">in the course of bid evaluation it may be verified, on the basis of available data on the reliability of proposed components, that the system could be capable of offering the required reliability;  </w:t>
      </w:r>
    </w:p>
    <w:p w14:paraId="259E635A" w14:textId="77777777" w:rsidR="00000000" w:rsidRDefault="00185C9A">
      <w:pPr>
        <w:pStyle w:val="Preface7"/>
        <w:numPr>
          <w:numberingChange w:id="257" w:author="W J Waghorn" w:date="2001-01-03T12:14:00Z" w:original="-"/>
        </w:numPr>
      </w:pPr>
      <w:r>
        <w:t>the bidder might even be as</w:t>
      </w:r>
      <w:r>
        <w:t xml:space="preserve">ked to perform reliability demonstrations in the course of bid evaluation;  </w:t>
      </w:r>
    </w:p>
    <w:p w14:paraId="48563C3A" w14:textId="77777777" w:rsidR="00000000" w:rsidRDefault="00185C9A">
      <w:pPr>
        <w:pStyle w:val="Preface7"/>
        <w:numPr>
          <w:numberingChange w:id="258" w:author="W J Waghorn" w:date="2001-01-03T12:14:00Z" w:original="-"/>
        </w:numPr>
      </w:pPr>
      <w:r>
        <w:t>the may be extensive load tests in the course of Acceptance Testing, designed to demonstrate reliability among other things</w:t>
      </w:r>
    </w:p>
    <w:p w14:paraId="2F515051" w14:textId="77777777" w:rsidR="00000000" w:rsidRDefault="00185C9A">
      <w:pPr>
        <w:pStyle w:val="Preface7"/>
        <w:numPr>
          <w:numberingChange w:id="259" w:author="W J Waghorn" w:date="2001-01-03T12:14:00Z" w:original="-"/>
        </w:numPr>
      </w:pPr>
      <w:r>
        <w:t>operational statistics may be collected during a system</w:t>
      </w:r>
      <w:r>
        <w:t xml:space="preserve"> warranty period, to be analysed prior to final conclusion of the contract (and preferably before final payment).  </w:t>
      </w:r>
    </w:p>
    <w:p w14:paraId="5D8305B2" w14:textId="77777777" w:rsidR="00000000" w:rsidRDefault="00185C9A">
      <w:pPr>
        <w:pStyle w:val="Heading1"/>
        <w:numPr>
          <w:numberingChange w:id="260" w:author="W J Waghorn" w:date="2001-01-03T11:35:00Z" w:original=""/>
        </w:numPr>
      </w:pPr>
      <w:bookmarkStart w:id="261" w:name="_Toc504527808"/>
      <w:r>
        <w:lastRenderedPageBreak/>
        <w:t>System Architecture</w:t>
      </w:r>
      <w:bookmarkEnd w:id="261"/>
    </w:p>
    <w:p w14:paraId="067E6871" w14:textId="77777777" w:rsidR="00000000" w:rsidRDefault="00185C9A" w:rsidP="00185C9A">
      <w:pPr>
        <w:pStyle w:val="Preface5"/>
        <w:numPr>
          <w:ilvl w:val="0"/>
          <w:numId w:val="47"/>
        </w:numPr>
      </w:pPr>
      <w:bookmarkStart w:id="262" w:name="_Toc330270454"/>
      <w:r>
        <w:t>It is usually necessary to specify requirements which go beyond the functions and operational characteristics of the sys</w:t>
      </w:r>
      <w:r>
        <w:t xml:space="preserve">tem to be delivered and dictate or constrain the technical architecture of the system itself.  </w:t>
      </w:r>
    </w:p>
    <w:p w14:paraId="3A79644F" w14:textId="77777777" w:rsidR="00000000" w:rsidRDefault="00185C9A" w:rsidP="00185C9A">
      <w:pPr>
        <w:pStyle w:val="Preface5"/>
        <w:numPr>
          <w:ilvl w:val="0"/>
          <w:numId w:val="47"/>
        </w:numPr>
      </w:pPr>
      <w:bookmarkStart w:id="263" w:name="_Toc330270457"/>
      <w:r>
        <w:t xml:space="preserve">This section should describe any items that will limit the developer's options for building the software.  It should provide background information and seek to </w:t>
      </w:r>
      <w:r>
        <w:t xml:space="preserve">justify the constraints.  </w:t>
      </w:r>
    </w:p>
    <w:p w14:paraId="5E09F973" w14:textId="77777777" w:rsidR="00000000" w:rsidRDefault="00185C9A" w:rsidP="00185C9A">
      <w:pPr>
        <w:pStyle w:val="Preface5"/>
        <w:numPr>
          <w:ilvl w:val="0"/>
          <w:numId w:val="47"/>
        </w:numPr>
      </w:pPr>
      <w:r>
        <w:t>The User Requirement Document contains a section called 'General Constraints' that may provide relevant material for this section.</w:t>
      </w:r>
    </w:p>
    <w:p w14:paraId="3FB386F2" w14:textId="77777777" w:rsidR="00000000" w:rsidRDefault="00185C9A">
      <w:pPr>
        <w:pStyle w:val="Heading2"/>
        <w:numPr>
          <w:numberingChange w:id="264" w:author="W J Waghorn" w:date="2001-01-03T11:35:00Z" w:original=""/>
        </w:numPr>
      </w:pPr>
      <w:bookmarkStart w:id="265" w:name="_Toc504527809"/>
      <w:r>
        <w:t>Maintainability Requirements</w:t>
      </w:r>
      <w:bookmarkEnd w:id="265"/>
    </w:p>
    <w:p w14:paraId="654CC768" w14:textId="77777777" w:rsidR="00000000" w:rsidRDefault="00185C9A" w:rsidP="00185C9A">
      <w:pPr>
        <w:pStyle w:val="Preface5"/>
        <w:numPr>
          <w:ilvl w:val="0"/>
          <w:numId w:val="48"/>
        </w:numPr>
      </w:pPr>
      <w:bookmarkStart w:id="266" w:name="_Toc330270458"/>
      <w:r>
        <w:t xml:space="preserve">These specify how easy it is to repair faults and adapt the software </w:t>
      </w:r>
      <w:r>
        <w:t xml:space="preserve">to new requirements. The ease of performing these tasks should be stated in quantitative terms, such as mean time to repair a fault (MTTR). They may include constraints imposed by the potential maintenance organisation. Maintainability requirements may be </w:t>
      </w:r>
      <w:r>
        <w:t xml:space="preserve">derived from the user’s availability and adaptability requirements. </w:t>
      </w:r>
    </w:p>
    <w:p w14:paraId="4D8AC449" w14:textId="77777777" w:rsidR="00000000" w:rsidRDefault="00185C9A">
      <w:pPr>
        <w:pStyle w:val="Heading2"/>
        <w:numPr>
          <w:numberingChange w:id="267" w:author="W J Waghorn" w:date="2001-01-03T11:35:00Z" w:original=""/>
        </w:numPr>
      </w:pPr>
      <w:bookmarkStart w:id="268" w:name="_Toc504527810"/>
      <w:bookmarkEnd w:id="266"/>
      <w:r>
        <w:t>Portability Requirements</w:t>
      </w:r>
      <w:bookmarkEnd w:id="268"/>
    </w:p>
    <w:p w14:paraId="5F9906C0" w14:textId="77777777" w:rsidR="00000000" w:rsidRDefault="00185C9A" w:rsidP="00185C9A">
      <w:pPr>
        <w:pStyle w:val="Preface5"/>
        <w:numPr>
          <w:ilvl w:val="0"/>
          <w:numId w:val="49"/>
        </w:numPr>
      </w:pPr>
      <w:bookmarkStart w:id="269" w:name="_Toc330270455"/>
      <w:r>
        <w:t>These specify the ease of modifying the software to execute on other computers and operating systems. Possible computers and operating systems, other than those o</w:t>
      </w:r>
      <w:r>
        <w:t>f the target system should be stated.</w:t>
      </w:r>
    </w:p>
    <w:p w14:paraId="0CA4D29D" w14:textId="77777777" w:rsidR="00000000" w:rsidRDefault="00185C9A">
      <w:pPr>
        <w:pStyle w:val="Heading2"/>
        <w:numPr>
          <w:numberingChange w:id="270" w:author="W J Waghorn" w:date="2001-01-03T11:35:00Z" w:original=""/>
        </w:numPr>
      </w:pPr>
      <w:bookmarkStart w:id="271" w:name="_Toc504527811"/>
      <w:bookmarkEnd w:id="269"/>
      <w:r>
        <w:t>Prescribed Components</w:t>
      </w:r>
      <w:bookmarkEnd w:id="271"/>
      <w:r>
        <w:t xml:space="preserve">  </w:t>
      </w:r>
    </w:p>
    <w:p w14:paraId="2A3082DD" w14:textId="77777777" w:rsidR="00000000" w:rsidRDefault="00185C9A" w:rsidP="00185C9A">
      <w:pPr>
        <w:pStyle w:val="Preface5"/>
        <w:numPr>
          <w:ilvl w:val="0"/>
          <w:numId w:val="50"/>
        </w:numPr>
      </w:pPr>
      <w:r>
        <w:t xml:space="preserve">The use of applications, tools and techniques from other </w:t>
      </w:r>
      <w:r w:rsidR="00306C30">
        <w:t>WORKER</w:t>
      </w:r>
      <w:r>
        <w:t xml:space="preserve"> and OSN projects should be considered here. Consider Horizontal Actions and Measures and similar projects in other sectors. Though th</w:t>
      </w:r>
      <w:r>
        <w:t>e requirement to use these could be classed as a constraint they also provide reduced costs as some of the work has already been done.</w:t>
      </w:r>
    </w:p>
    <w:p w14:paraId="22192A1C" w14:textId="77777777" w:rsidR="00000000" w:rsidRDefault="00185C9A">
      <w:pPr>
        <w:pStyle w:val="Heading2"/>
        <w:numPr>
          <w:numberingChange w:id="272" w:author="W J Waghorn" w:date="2001-01-03T11:35:00Z" w:original=""/>
        </w:numPr>
      </w:pPr>
      <w:bookmarkStart w:id="273" w:name="_Toc504527812"/>
      <w:r>
        <w:t>Software Constitution and Structure</w:t>
      </w:r>
      <w:bookmarkEnd w:id="273"/>
    </w:p>
    <w:p w14:paraId="3A713523" w14:textId="77777777" w:rsidR="00000000" w:rsidRDefault="00185C9A" w:rsidP="00185C9A">
      <w:pPr>
        <w:pStyle w:val="Preface5"/>
        <w:numPr>
          <w:ilvl w:val="0"/>
          <w:numId w:val="51"/>
        </w:numPr>
      </w:pPr>
      <w:r>
        <w:t>In some cases it may be found expedient to make explicit stipulations concerning soft</w:t>
      </w:r>
      <w:r>
        <w:t>ware constitution and structure.</w:t>
      </w:r>
      <w:r>
        <w:rPr>
          <w:rStyle w:val="FootnoteReference"/>
          <w:i w:val="0"/>
        </w:rPr>
        <w:footnoteReference w:id="7"/>
      </w:r>
      <w:r>
        <w:t xml:space="preserve">  Such constraints would generally be in the interests of maintainability or portability, but there may be other reasons for them, and it may be deemed prudent to make them explicit requirements rather than leaving them to </w:t>
      </w:r>
      <w:r>
        <w:t xml:space="preserve">the discretion of the developer.  </w:t>
      </w:r>
    </w:p>
    <w:p w14:paraId="241045B3" w14:textId="77777777" w:rsidR="00000000" w:rsidRDefault="00185C9A">
      <w:pPr>
        <w:pStyle w:val="Heading1"/>
        <w:numPr>
          <w:numberingChange w:id="274" w:author="W J Waghorn" w:date="2001-01-03T11:35:00Z" w:original=""/>
        </w:numPr>
      </w:pPr>
      <w:bookmarkStart w:id="275" w:name="_Toc504527813"/>
      <w:bookmarkEnd w:id="262"/>
      <w:bookmarkEnd w:id="263"/>
      <w:r>
        <w:lastRenderedPageBreak/>
        <w:t>Documentation</w:t>
      </w:r>
      <w:bookmarkEnd w:id="275"/>
      <w:r>
        <w:t xml:space="preserve"> </w:t>
      </w:r>
    </w:p>
    <w:p w14:paraId="1F4EB088" w14:textId="77777777" w:rsidR="00000000" w:rsidRDefault="00185C9A" w:rsidP="00185C9A">
      <w:pPr>
        <w:pStyle w:val="Preface5"/>
        <w:numPr>
          <w:ilvl w:val="0"/>
          <w:numId w:val="52"/>
        </w:numPr>
      </w:pPr>
      <w:r>
        <w:t>Specify the project-specific requirements for documentation , including those contained in referenced standards, for example, the content and layout of the User Guide.</w:t>
      </w:r>
    </w:p>
    <w:p w14:paraId="28D71658" w14:textId="77777777" w:rsidR="00000000" w:rsidRDefault="00185C9A" w:rsidP="00185C9A">
      <w:pPr>
        <w:pStyle w:val="Preface5"/>
        <w:numPr>
          <w:ilvl w:val="0"/>
          <w:numId w:val="52"/>
        </w:numPr>
      </w:pPr>
      <w:r>
        <w:t>Required documentation may include suc</w:t>
      </w:r>
      <w:r>
        <w:t xml:space="preserve">h things as:  </w:t>
      </w:r>
    </w:p>
    <w:p w14:paraId="5E80E5A4" w14:textId="77777777" w:rsidR="00000000" w:rsidRDefault="00185C9A">
      <w:pPr>
        <w:pStyle w:val="Preface7"/>
        <w:numPr>
          <w:numberingChange w:id="276" w:author="W J Waghorn" w:date="2001-01-03T12:14:00Z" w:original="-"/>
        </w:numPr>
      </w:pPr>
      <w:r>
        <w:t xml:space="preserve">user training documentation </w:t>
      </w:r>
    </w:p>
    <w:p w14:paraId="11F69CD9" w14:textId="77777777" w:rsidR="00000000" w:rsidRDefault="00185C9A">
      <w:pPr>
        <w:pStyle w:val="Preface7"/>
        <w:numPr>
          <w:numberingChange w:id="277" w:author="W J Waghorn" w:date="2001-01-03T12:14:00Z" w:original="-"/>
        </w:numPr>
      </w:pPr>
      <w:r>
        <w:t xml:space="preserve">user reference documentation </w:t>
      </w:r>
    </w:p>
    <w:p w14:paraId="3CEBE342" w14:textId="77777777" w:rsidR="00000000" w:rsidRDefault="00185C9A">
      <w:pPr>
        <w:pStyle w:val="Preface7"/>
        <w:numPr>
          <w:numberingChange w:id="278" w:author="W J Waghorn" w:date="2001-01-03T12:14:00Z" w:original="-"/>
        </w:numPr>
      </w:pPr>
      <w:r>
        <w:t>documentation for system management and operational support</w:t>
      </w:r>
    </w:p>
    <w:p w14:paraId="407A3E2F" w14:textId="77777777" w:rsidR="00000000" w:rsidRDefault="00185C9A">
      <w:pPr>
        <w:pStyle w:val="Preface7"/>
        <w:numPr>
          <w:numberingChange w:id="279" w:author="W J Waghorn" w:date="2001-01-03T12:14:00Z" w:original="-"/>
        </w:numPr>
      </w:pPr>
      <w:r>
        <w:t>release notes</w:t>
      </w:r>
    </w:p>
    <w:p w14:paraId="2CB0576F" w14:textId="77777777" w:rsidR="00000000" w:rsidRDefault="00185C9A">
      <w:pPr>
        <w:pStyle w:val="Preface7"/>
        <w:numPr>
          <w:numberingChange w:id="280" w:author="W J Waghorn" w:date="2001-01-03T12:14:00Z" w:original="-"/>
        </w:numPr>
      </w:pPr>
      <w:r>
        <w:t>configuration control files</w:t>
      </w:r>
    </w:p>
    <w:p w14:paraId="0417064F" w14:textId="77777777" w:rsidR="00000000" w:rsidRDefault="00185C9A">
      <w:pPr>
        <w:pStyle w:val="Preface7"/>
        <w:numPr>
          <w:numberingChange w:id="281" w:author="W J Waghorn" w:date="2001-01-03T12:14:00Z" w:original="-"/>
        </w:numPr>
      </w:pPr>
      <w:r>
        <w:t>documentation for system maintenance</w:t>
      </w:r>
    </w:p>
    <w:p w14:paraId="0259B508" w14:textId="77777777" w:rsidR="00000000" w:rsidRDefault="00185C9A">
      <w:pPr>
        <w:pStyle w:val="Preface7"/>
        <w:numPr>
          <w:numberingChange w:id="282" w:author="W J Waghorn" w:date="2001-01-03T12:14:00Z" w:original="-"/>
        </w:numPr>
      </w:pPr>
      <w:r>
        <w:t>supplier reference information</w:t>
      </w:r>
    </w:p>
    <w:p w14:paraId="4682AD73" w14:textId="77777777" w:rsidR="00000000" w:rsidRDefault="00185C9A">
      <w:pPr>
        <w:pStyle w:val="Preface7"/>
        <w:numPr>
          <w:numberingChange w:id="283" w:author="W J Waghorn" w:date="2001-01-03T12:14:00Z" w:original="-"/>
        </w:numPr>
      </w:pPr>
      <w:r>
        <w:t xml:space="preserve">warranties. </w:t>
      </w:r>
      <w:r>
        <w:t xml:space="preserve"> </w:t>
      </w:r>
    </w:p>
    <w:p w14:paraId="1E4501CD" w14:textId="77777777" w:rsidR="00000000" w:rsidRDefault="00185C9A">
      <w:pPr>
        <w:pStyle w:val="Preface5"/>
      </w:pPr>
      <w:r>
        <w:t>Specify numbers of copies required and medium of documentation.  Note that this may include</w:t>
      </w:r>
    </w:p>
    <w:p w14:paraId="5862EAF7" w14:textId="77777777" w:rsidR="00000000" w:rsidRDefault="00185C9A">
      <w:pPr>
        <w:pStyle w:val="Preface7"/>
        <w:numPr>
          <w:numberingChange w:id="284" w:author="W J Waghorn" w:date="2001-01-03T12:14:00Z" w:original="-"/>
        </w:numPr>
      </w:pPr>
      <w:r>
        <w:t>paper documents</w:t>
      </w:r>
    </w:p>
    <w:p w14:paraId="65DCE93C" w14:textId="77777777" w:rsidR="00000000" w:rsidRDefault="00185C9A">
      <w:pPr>
        <w:pStyle w:val="Preface7"/>
        <w:numPr>
          <w:numberingChange w:id="285" w:author="W J Waghorn" w:date="2001-01-03T12:14:00Z" w:original="-"/>
        </w:numPr>
      </w:pPr>
      <w:r>
        <w:t>CD-ROMs or magnetic disks</w:t>
      </w:r>
    </w:p>
    <w:p w14:paraId="66EC8507" w14:textId="77777777" w:rsidR="00000000" w:rsidRDefault="00185C9A">
      <w:pPr>
        <w:pStyle w:val="Preface7"/>
        <w:numPr>
          <w:numberingChange w:id="286" w:author="W J Waghorn" w:date="2001-01-03T12:14:00Z" w:original="-"/>
        </w:numPr>
      </w:pPr>
      <w:r>
        <w:t xml:space="preserve">installed “Help” files.  </w:t>
      </w:r>
    </w:p>
    <w:p w14:paraId="1AB83C68" w14:textId="77777777" w:rsidR="00000000" w:rsidRDefault="00185C9A">
      <w:pPr>
        <w:pStyle w:val="Preface5"/>
      </w:pPr>
      <w:r>
        <w:t>Specify, where appropriate, the form in which digital documentation may be presented.  Note th</w:t>
      </w:r>
      <w:r>
        <w:t>at this may include, for example</w:t>
      </w:r>
    </w:p>
    <w:p w14:paraId="28F2139C" w14:textId="77777777" w:rsidR="00000000" w:rsidRDefault="00185C9A">
      <w:pPr>
        <w:pStyle w:val="Preface7"/>
        <w:numPr>
          <w:numberingChange w:id="287" w:author="W J Waghorn" w:date="2001-01-03T12:14:00Z" w:original="-"/>
        </w:numPr>
      </w:pPr>
      <w:r>
        <w:t>text files for a specific Word processor, possibly in accordance with specific documentation standards</w:t>
      </w:r>
    </w:p>
    <w:p w14:paraId="69E7197E" w14:textId="77777777" w:rsidR="00000000" w:rsidRDefault="00185C9A">
      <w:pPr>
        <w:pStyle w:val="Preface7"/>
        <w:numPr>
          <w:numberingChange w:id="288" w:author="W J Waghorn" w:date="2001-01-03T12:14:00Z" w:original="-"/>
        </w:numPr>
      </w:pPr>
      <w:r>
        <w:t>data files for a specific DBMS or spreadsheet package</w:t>
      </w:r>
    </w:p>
    <w:p w14:paraId="61C9DE19" w14:textId="77777777" w:rsidR="00000000" w:rsidRDefault="00185C9A">
      <w:pPr>
        <w:pStyle w:val="Preface7"/>
        <w:numPr>
          <w:numberingChange w:id="289" w:author="W J Waghorn" w:date="2001-01-03T12:14:00Z" w:original="-"/>
        </w:numPr>
      </w:pPr>
      <w:r>
        <w:t xml:space="preserve">PDF files or other image files.  </w:t>
      </w:r>
    </w:p>
    <w:p w14:paraId="185A516E" w14:textId="77777777" w:rsidR="00000000" w:rsidRDefault="00185C9A">
      <w:pPr>
        <w:pStyle w:val="Heading1"/>
        <w:numPr>
          <w:numberingChange w:id="290" w:author="W J Waghorn" w:date="2001-01-03T11:35:00Z" w:original=""/>
        </w:numPr>
      </w:pPr>
      <w:bookmarkStart w:id="291" w:name="_Toc504527814"/>
      <w:r>
        <w:lastRenderedPageBreak/>
        <w:t>Other Services</w:t>
      </w:r>
      <w:bookmarkEnd w:id="291"/>
      <w:r>
        <w:t xml:space="preserve"> </w:t>
      </w:r>
    </w:p>
    <w:p w14:paraId="5BF2B576" w14:textId="77777777" w:rsidR="00000000" w:rsidRDefault="00185C9A" w:rsidP="00185C9A">
      <w:pPr>
        <w:pStyle w:val="Preface5"/>
        <w:numPr>
          <w:ilvl w:val="0"/>
          <w:numId w:val="53"/>
        </w:numPr>
      </w:pPr>
      <w:r>
        <w:t>There are numero</w:t>
      </w:r>
      <w:r>
        <w:t xml:space="preserve">us other services which the developer may be commissioned to provide during or after development.  The checklist below is by no means guaranteed to be exhaustive. (See also the </w:t>
      </w:r>
      <w:r w:rsidR="00306C30">
        <w:t>WORKER</w:t>
      </w:r>
      <w:r>
        <w:t>-MS Service Level Agreement (SLA) template (</w:t>
      </w:r>
      <w:r w:rsidR="00306C30">
        <w:t>WORKER</w:t>
      </w:r>
      <w:r>
        <w:t>-MS-SLA) which lists other se</w:t>
      </w:r>
      <w:r>
        <w:t>rvice elements to be considered, and also provides gu</w:t>
      </w:r>
      <w:r w:rsidR="00306C30">
        <w:t>Worker</w:t>
      </w:r>
      <w:r>
        <w:t>nce on how they should be specified).</w:t>
      </w:r>
    </w:p>
    <w:p w14:paraId="09285B2B" w14:textId="77777777" w:rsidR="00000000" w:rsidRDefault="00185C9A" w:rsidP="00185C9A">
      <w:pPr>
        <w:pStyle w:val="Preface5"/>
        <w:numPr>
          <w:ilvl w:val="0"/>
          <w:numId w:val="53"/>
        </w:numPr>
        <w:rPr>
          <w:ins w:id="292" w:author="W J Waghorn" w:date="2001-01-03T12:27:00Z"/>
        </w:rPr>
      </w:pPr>
      <w:ins w:id="293" w:author="W J Waghorn" w:date="2001-01-03T12:28:00Z">
        <w:r>
          <w:t>Under each head there is a potential need to specify</w:t>
        </w:r>
      </w:ins>
    </w:p>
    <w:p w14:paraId="6C3E384A" w14:textId="77777777" w:rsidR="00000000" w:rsidRDefault="00185C9A">
      <w:pPr>
        <w:pStyle w:val="Preface7"/>
        <w:rPr>
          <w:ins w:id="294" w:author="W J Waghorn" w:date="2001-01-03T12:27:00Z"/>
        </w:rPr>
      </w:pPr>
      <w:ins w:id="295" w:author="W J Waghorn" w:date="2001-01-03T12:28:00Z">
        <w:r>
          <w:t xml:space="preserve">when the </w:t>
        </w:r>
      </w:ins>
      <w:ins w:id="296" w:author="W J Waghorn" w:date="2001-01-03T12:29:00Z">
        <w:r>
          <w:t xml:space="preserve">contractor will produce a </w:t>
        </w:r>
      </w:ins>
      <w:ins w:id="297" w:author="W J Waghorn" w:date="2001-01-03T12:28:00Z">
        <w:r>
          <w:t>detailed specification of what is to be delivered</w:t>
        </w:r>
      </w:ins>
    </w:p>
    <w:p w14:paraId="2A026D83" w14:textId="77777777" w:rsidR="00000000" w:rsidRDefault="00185C9A">
      <w:pPr>
        <w:pStyle w:val="Preface7"/>
        <w:rPr>
          <w:ins w:id="298" w:author="W J Waghorn" w:date="2001-01-03T12:27:00Z"/>
        </w:rPr>
      </w:pPr>
      <w:ins w:id="299" w:author="W J Waghorn" w:date="2001-01-03T12:29:00Z">
        <w:r>
          <w:t>the procedure for approv</w:t>
        </w:r>
        <w:r>
          <w:t>al of that detailed specification</w:t>
        </w:r>
      </w:ins>
    </w:p>
    <w:p w14:paraId="3A301388" w14:textId="77777777" w:rsidR="00000000" w:rsidRDefault="00185C9A">
      <w:pPr>
        <w:pStyle w:val="Preface7"/>
        <w:rPr>
          <w:ins w:id="300" w:author="W J Waghorn" w:date="2001-01-03T12:27:00Z"/>
        </w:rPr>
      </w:pPr>
      <w:ins w:id="301" w:author="W J Waghorn" w:date="2001-01-03T12:29:00Z">
        <w:r>
          <w:t xml:space="preserve">the reponsiveness and level of service to be provided by the </w:t>
        </w:r>
      </w:ins>
      <w:ins w:id="302" w:author="W J Waghorn" w:date="2001-01-03T12:30:00Z">
        <w:r>
          <w:t>contractor</w:t>
        </w:r>
      </w:ins>
    </w:p>
    <w:p w14:paraId="616A132F" w14:textId="77777777" w:rsidR="00000000" w:rsidRDefault="00185C9A">
      <w:pPr>
        <w:pStyle w:val="Preface7"/>
        <w:rPr>
          <w:ins w:id="303" w:author="W J Waghorn" w:date="2001-01-03T12:27:00Z"/>
        </w:rPr>
      </w:pPr>
      <w:ins w:id="304" w:author="W J Waghorn" w:date="2001-01-03T12:30:00Z">
        <w:r>
          <w:t xml:space="preserve">the procedure for complaints and dispute </w:t>
        </w:r>
      </w:ins>
      <w:ins w:id="305" w:author="W J Waghorn" w:date="2001-01-03T12:31:00Z">
        <w:r>
          <w:t>resolution</w:t>
        </w:r>
      </w:ins>
      <w:ins w:id="306" w:author="W J Waghorn" w:date="2001-01-03T12:30:00Z">
        <w:r>
          <w:t xml:space="preserve">.  </w:t>
        </w:r>
      </w:ins>
    </w:p>
    <w:p w14:paraId="3D6ED68E" w14:textId="77777777" w:rsidR="00000000" w:rsidRDefault="00185C9A">
      <w:pPr>
        <w:pStyle w:val="Heading2"/>
        <w:numPr>
          <w:numberingChange w:id="307" w:author="W J Waghorn" w:date="2001-01-03T11:35:00Z" w:original=""/>
        </w:numPr>
      </w:pPr>
      <w:bookmarkStart w:id="308" w:name="_Toc504527815"/>
      <w:r>
        <w:t>Training</w:t>
      </w:r>
      <w:bookmarkEnd w:id="308"/>
      <w:r>
        <w:t xml:space="preserve"> </w:t>
      </w:r>
    </w:p>
    <w:p w14:paraId="6029CF50" w14:textId="77777777" w:rsidR="00000000" w:rsidRDefault="00185C9A" w:rsidP="00185C9A">
      <w:pPr>
        <w:pStyle w:val="Preface5"/>
        <w:numPr>
          <w:ilvl w:val="0"/>
          <w:numId w:val="54"/>
        </w:numPr>
      </w:pPr>
      <w:r>
        <w:t>Will the developer provide any training courses?  Will he deliver any material for us</w:t>
      </w:r>
      <w:r>
        <w:t>e in training courses?</w:t>
      </w:r>
    </w:p>
    <w:p w14:paraId="3F032613" w14:textId="77777777" w:rsidR="00000000" w:rsidRDefault="00185C9A" w:rsidP="00185C9A">
      <w:pPr>
        <w:pStyle w:val="Preface5"/>
        <w:numPr>
          <w:ilvl w:val="0"/>
          <w:numId w:val="54"/>
        </w:numPr>
      </w:pPr>
      <w:r>
        <w:t>Note that training may be required, for example, for</w:t>
      </w:r>
    </w:p>
    <w:p w14:paraId="76D883F6" w14:textId="77777777" w:rsidR="00000000" w:rsidRDefault="00185C9A">
      <w:pPr>
        <w:pStyle w:val="Preface7"/>
        <w:numPr>
          <w:numberingChange w:id="309" w:author="W J Waghorn" w:date="2001-01-03T12:14:00Z" w:original="-"/>
        </w:numPr>
      </w:pPr>
      <w:r>
        <w:t>users</w:t>
      </w:r>
    </w:p>
    <w:p w14:paraId="6B4B6522" w14:textId="77777777" w:rsidR="00000000" w:rsidRDefault="00185C9A">
      <w:pPr>
        <w:pStyle w:val="Preface7"/>
        <w:numPr>
          <w:numberingChange w:id="310" w:author="W J Waghorn" w:date="2001-01-03T12:14:00Z" w:original="-"/>
        </w:numPr>
      </w:pPr>
      <w:r>
        <w:t>user support staff (Help Desk)</w:t>
      </w:r>
    </w:p>
    <w:p w14:paraId="4673B16D" w14:textId="77777777" w:rsidR="00000000" w:rsidRDefault="00185C9A">
      <w:pPr>
        <w:pStyle w:val="Preface7"/>
        <w:numPr>
          <w:numberingChange w:id="311" w:author="W J Waghorn" w:date="2001-01-03T12:14:00Z" w:original="-"/>
        </w:numPr>
      </w:pPr>
      <w:r>
        <w:t>system operators</w:t>
      </w:r>
    </w:p>
    <w:p w14:paraId="5F6A87F9" w14:textId="77777777" w:rsidR="00000000" w:rsidRDefault="00185C9A">
      <w:pPr>
        <w:pStyle w:val="Preface7"/>
        <w:numPr>
          <w:numberingChange w:id="312" w:author="W J Waghorn" w:date="2001-01-03T12:14:00Z" w:original="-"/>
        </w:numPr>
      </w:pPr>
      <w:r>
        <w:t>maintenance programmers</w:t>
      </w:r>
    </w:p>
    <w:p w14:paraId="14EF5272" w14:textId="77777777" w:rsidR="00000000" w:rsidRDefault="00185C9A">
      <w:pPr>
        <w:pStyle w:val="Preface7"/>
        <w:numPr>
          <w:numberingChange w:id="313" w:author="W J Waghorn" w:date="2001-01-03T12:14:00Z" w:original="-"/>
        </w:numPr>
      </w:pPr>
      <w:r>
        <w:t xml:space="preserve">trainers.   </w:t>
      </w:r>
    </w:p>
    <w:p w14:paraId="3C3AA3F9" w14:textId="77777777" w:rsidR="00000000" w:rsidRDefault="00185C9A">
      <w:pPr>
        <w:pStyle w:val="Heading2"/>
        <w:numPr>
          <w:numberingChange w:id="314" w:author="W J Waghorn" w:date="2001-01-03T11:35:00Z" w:original=""/>
        </w:numPr>
      </w:pPr>
      <w:bookmarkStart w:id="315" w:name="_Toc504527816"/>
      <w:r>
        <w:t>Installation of Hardware and Software</w:t>
      </w:r>
      <w:bookmarkEnd w:id="315"/>
    </w:p>
    <w:p w14:paraId="30B16904" w14:textId="77777777" w:rsidR="00000000" w:rsidRDefault="00185C9A" w:rsidP="00185C9A">
      <w:pPr>
        <w:pStyle w:val="Preface5"/>
        <w:numPr>
          <w:ilvl w:val="0"/>
          <w:numId w:val="55"/>
        </w:numPr>
      </w:pPr>
      <w:r>
        <w:t xml:space="preserve">What will actually be delivered and/or handed over </w:t>
      </w:r>
      <w:r>
        <w:t xml:space="preserve">by the developer?  Will he himself install all required hardware and software, and hand it over in a demonstrably working state?  Or, at the other extreme, will just send a disk containing software and documentation?   </w:t>
      </w:r>
    </w:p>
    <w:p w14:paraId="211684F6" w14:textId="77777777" w:rsidR="00000000" w:rsidRDefault="00185C9A">
      <w:pPr>
        <w:pStyle w:val="Heading2"/>
        <w:numPr>
          <w:numberingChange w:id="316" w:author="W J Waghorn" w:date="2001-01-03T11:35:00Z" w:original=""/>
        </w:numPr>
      </w:pPr>
      <w:bookmarkStart w:id="317" w:name="_Toc504527817"/>
      <w:r>
        <w:t>Data Set-up</w:t>
      </w:r>
      <w:bookmarkEnd w:id="317"/>
    </w:p>
    <w:p w14:paraId="77F7A848" w14:textId="77777777" w:rsidR="00000000" w:rsidRDefault="00185C9A" w:rsidP="00185C9A">
      <w:pPr>
        <w:pStyle w:val="Preface5"/>
        <w:numPr>
          <w:ilvl w:val="0"/>
          <w:numId w:val="56"/>
        </w:numPr>
      </w:pPr>
      <w:r>
        <w:t>Will the developer set-u</w:t>
      </w:r>
      <w:r>
        <w:t xml:space="preserve">p all required initial data in system files?  Will he do any of this?  Will he support or assist the users in doing it?  </w:t>
      </w:r>
    </w:p>
    <w:p w14:paraId="72FFC6F7" w14:textId="77777777" w:rsidR="00000000" w:rsidRDefault="00185C9A">
      <w:pPr>
        <w:pStyle w:val="Heading2"/>
        <w:numPr>
          <w:numberingChange w:id="318" w:author="W J Waghorn" w:date="2001-01-03T11:35:00Z" w:original=""/>
        </w:numPr>
      </w:pPr>
      <w:bookmarkStart w:id="319" w:name="_Toc504527818"/>
      <w:r>
        <w:t>Parallel Running</w:t>
      </w:r>
      <w:bookmarkEnd w:id="319"/>
    </w:p>
    <w:p w14:paraId="5980F8D3" w14:textId="77777777" w:rsidR="00000000" w:rsidRDefault="00185C9A" w:rsidP="00185C9A">
      <w:pPr>
        <w:pStyle w:val="Preface5"/>
        <w:numPr>
          <w:ilvl w:val="0"/>
          <w:numId w:val="57"/>
        </w:numPr>
      </w:pPr>
      <w:r>
        <w:t>Is there any proposal to operate the old and new systems in parallel for a period?  Will the developer have any invol</w:t>
      </w:r>
      <w:r>
        <w:t xml:space="preserve">vement in such activity?  </w:t>
      </w:r>
    </w:p>
    <w:p w14:paraId="43D6A3AC" w14:textId="77777777" w:rsidR="00000000" w:rsidRDefault="00185C9A">
      <w:pPr>
        <w:pStyle w:val="Heading2"/>
        <w:numPr>
          <w:numberingChange w:id="320" w:author="W J Waghorn" w:date="2001-01-03T11:35:00Z" w:original=""/>
        </w:numPr>
      </w:pPr>
      <w:bookmarkStart w:id="321" w:name="_Toc504527819"/>
      <w:r>
        <w:t>Operational Support</w:t>
      </w:r>
      <w:bookmarkEnd w:id="321"/>
    </w:p>
    <w:p w14:paraId="1C51E257" w14:textId="77777777" w:rsidR="00000000" w:rsidRDefault="00185C9A" w:rsidP="00185C9A">
      <w:pPr>
        <w:pStyle w:val="Preface5"/>
        <w:numPr>
          <w:ilvl w:val="0"/>
          <w:numId w:val="58"/>
        </w:numPr>
      </w:pPr>
      <w:r>
        <w:t>Will the developer provide any assistance during initial operation of the system?  Will he, for example, provide staff for the Help Desk?  Or will he provide a second</w:t>
      </w:r>
      <w:r>
        <w:noBreakHyphen/>
        <w:t>level Help facility, for use only by the f</w:t>
      </w:r>
      <w:r>
        <w:t>ront</w:t>
      </w:r>
      <w:r>
        <w:noBreakHyphen/>
        <w:t xml:space="preserve">line Help Desk?  </w:t>
      </w:r>
    </w:p>
    <w:p w14:paraId="0C64E9D1" w14:textId="77777777" w:rsidR="00000000" w:rsidRDefault="00185C9A">
      <w:pPr>
        <w:pStyle w:val="Heading2"/>
        <w:numPr>
          <w:numberingChange w:id="322" w:author="W J Waghorn" w:date="2001-01-03T11:35:00Z" w:original=""/>
        </w:numPr>
      </w:pPr>
      <w:bookmarkStart w:id="323" w:name="_Toc504527820"/>
      <w:r>
        <w:lastRenderedPageBreak/>
        <w:t>Warranty</w:t>
      </w:r>
      <w:bookmarkEnd w:id="323"/>
    </w:p>
    <w:p w14:paraId="166AB1F9" w14:textId="77777777" w:rsidR="00000000" w:rsidRDefault="00185C9A" w:rsidP="00185C9A">
      <w:pPr>
        <w:pStyle w:val="Preface5"/>
        <w:numPr>
          <w:ilvl w:val="0"/>
          <w:numId w:val="59"/>
        </w:numPr>
      </w:pPr>
      <w:r>
        <w:t>For how long after the designated completion date of the development will the developer provide any warranty of the correctness of what he has delivered?  What will be the procedures for calling on this warranty?  How will i</w:t>
      </w:r>
      <w:r>
        <w:t xml:space="preserve">t be judged whether a warranty claim is valid?  What levels of service are required for corrections made under warranty?  What warranty is required on such corrections?  </w:t>
      </w:r>
    </w:p>
    <w:p w14:paraId="163A5608" w14:textId="77777777" w:rsidR="00000000" w:rsidRDefault="00185C9A">
      <w:pPr>
        <w:pStyle w:val="Heading2"/>
        <w:numPr>
          <w:numberingChange w:id="324" w:author="W J Waghorn" w:date="2001-01-03T11:35:00Z" w:original=""/>
        </w:numPr>
      </w:pPr>
      <w:bookmarkStart w:id="325" w:name="_Toc504527821"/>
      <w:r>
        <w:t>Maintenance</w:t>
      </w:r>
      <w:bookmarkEnd w:id="325"/>
    </w:p>
    <w:p w14:paraId="570329B3" w14:textId="77777777" w:rsidR="00000000" w:rsidRDefault="00185C9A" w:rsidP="00185C9A">
      <w:pPr>
        <w:pStyle w:val="Preface5"/>
        <w:numPr>
          <w:ilvl w:val="0"/>
          <w:numId w:val="60"/>
        </w:numPr>
      </w:pPr>
      <w:r>
        <w:t>Will the developer be required to perform any system maintenance activiti</w:t>
      </w:r>
      <w:r>
        <w:t xml:space="preserve">es other than those performed under warranty?  </w:t>
      </w:r>
    </w:p>
    <w:p w14:paraId="2F63AC18" w14:textId="77777777" w:rsidR="00000000" w:rsidRDefault="00185C9A" w:rsidP="00185C9A">
      <w:pPr>
        <w:pStyle w:val="Preface5"/>
        <w:numPr>
          <w:ilvl w:val="0"/>
          <w:numId w:val="60"/>
        </w:numPr>
      </w:pPr>
      <w:r>
        <w:t>Will these include upgrades to bought</w:t>
      </w:r>
      <w:r>
        <w:noBreakHyphen/>
        <w:t xml:space="preserve">in components?  If so, will there be a charge? </w:t>
      </w:r>
    </w:p>
    <w:p w14:paraId="1DCDD60F" w14:textId="77777777" w:rsidR="00000000" w:rsidRDefault="00185C9A" w:rsidP="00185C9A">
      <w:pPr>
        <w:pStyle w:val="Preface5"/>
        <w:numPr>
          <w:ilvl w:val="0"/>
          <w:numId w:val="60"/>
        </w:numPr>
      </w:pPr>
      <w:r>
        <w:t xml:space="preserve">Can these include changes to the system specification?  If so, how will the developer’s effort be charged?  </w:t>
      </w:r>
    </w:p>
    <w:p w14:paraId="7C99BFE8" w14:textId="77777777" w:rsidR="00000000" w:rsidRDefault="00185C9A" w:rsidP="00185C9A">
      <w:pPr>
        <w:pStyle w:val="Preface5"/>
        <w:numPr>
          <w:ilvl w:val="0"/>
          <w:numId w:val="60"/>
        </w:numPr>
      </w:pPr>
      <w:r>
        <w:t>Will there po</w:t>
      </w:r>
      <w:r>
        <w:t>ssibly be a requirement for user</w:t>
      </w:r>
      <w:r>
        <w:noBreakHyphen/>
        <w:t xml:space="preserve">initiated changes to the system specification during warranty?  If so, how will these be handled?  </w:t>
      </w:r>
    </w:p>
    <w:p w14:paraId="31642BE8" w14:textId="77777777" w:rsidR="00000000" w:rsidRDefault="00185C9A">
      <w:pPr>
        <w:pStyle w:val="Heading1"/>
        <w:numPr>
          <w:numberingChange w:id="326" w:author="W J Waghorn" w:date="2001-01-03T11:35:00Z" w:original=""/>
        </w:numPr>
      </w:pPr>
      <w:bookmarkStart w:id="327" w:name="_Toc504527822"/>
      <w:r>
        <w:lastRenderedPageBreak/>
        <w:t>Developmental Requirements</w:t>
      </w:r>
      <w:bookmarkEnd w:id="327"/>
    </w:p>
    <w:p w14:paraId="6AF52A3C" w14:textId="77777777" w:rsidR="00000000" w:rsidRDefault="00185C9A" w:rsidP="00185C9A">
      <w:pPr>
        <w:pStyle w:val="Preface5"/>
        <w:numPr>
          <w:ilvl w:val="0"/>
          <w:numId w:val="61"/>
        </w:numPr>
        <w:rPr>
          <w:ins w:id="328" w:author="W J Waghorn" w:date="2001-01-03T12:33:00Z"/>
          <w:rPrChange w:id="329" w:author="W J Waghorn" w:date="2001-01-03T12:39:00Z">
            <w:rPr>
              <w:ins w:id="330" w:author="W J Waghorn" w:date="2001-01-03T12:33:00Z"/>
            </w:rPr>
          </w:rPrChange>
        </w:rPr>
      </w:pPr>
      <w:ins w:id="331" w:author="W J Waghorn" w:date="2001-01-03T12:37:00Z">
        <w:r>
          <w:t>Specify any requirements relating to the conduct of the contract.  In other words, having specif</w:t>
        </w:r>
        <w:r>
          <w:t xml:space="preserve">ied in detail </w:t>
        </w:r>
      </w:ins>
      <w:ins w:id="332" w:author="W J Waghorn" w:date="2001-01-03T12:40:00Z">
        <w:r>
          <w:rPr>
            <w:u w:val="single"/>
          </w:rPr>
          <w:t>the</w:t>
        </w:r>
      </w:ins>
      <w:ins w:id="333" w:author="W J Waghorn" w:date="2001-01-03T12:39:00Z">
        <w:r>
          <w:t xml:space="preserve"> products and services the contractor is to deliver,</w:t>
        </w:r>
      </w:ins>
      <w:ins w:id="334" w:author="W J Waghorn" w:date="2001-01-03T12:41:00Z">
        <w:r>
          <w:t xml:space="preserve"> including both what they will be and (to the extent that this is of concern to the users)</w:t>
        </w:r>
      </w:ins>
      <w:ins w:id="335" w:author="W J Waghorn" w:date="2001-01-03T12:39:00Z">
        <w:r>
          <w:t xml:space="preserve"> </w:t>
        </w:r>
      </w:ins>
      <w:ins w:id="336" w:author="W J Waghorn" w:date="2001-01-03T12:43:00Z">
        <w:r>
          <w:t xml:space="preserve">what designs, components, methods and tools will be used in their construction, </w:t>
        </w:r>
      </w:ins>
      <w:ins w:id="337" w:author="W J Waghorn" w:date="2001-01-03T12:39:00Z">
        <w:r>
          <w:t>we now turn to a</w:t>
        </w:r>
        <w:r>
          <w:t xml:space="preserve">ny pertinent stipulations relating to </w:t>
        </w:r>
      </w:ins>
      <w:ins w:id="338" w:author="W J Waghorn" w:date="2001-01-03T12:44:00Z">
        <w:r>
          <w:t xml:space="preserve">the way in which the work of the contract will be organised and regulated.  </w:t>
        </w:r>
      </w:ins>
    </w:p>
    <w:p w14:paraId="5A624086" w14:textId="77777777" w:rsidR="00000000" w:rsidRDefault="00185C9A">
      <w:pPr>
        <w:pStyle w:val="Heading2"/>
        <w:numPr>
          <w:numberingChange w:id="339" w:author="W J Waghorn" w:date="2001-01-03T11:35:00Z" w:original=""/>
        </w:numPr>
      </w:pPr>
      <w:bookmarkStart w:id="340" w:name="_Toc504527823"/>
      <w:r>
        <w:t>Roles and Responsibilities</w:t>
      </w:r>
      <w:bookmarkEnd w:id="340"/>
    </w:p>
    <w:p w14:paraId="065230EC" w14:textId="77777777" w:rsidR="00000000" w:rsidRDefault="00185C9A" w:rsidP="00185C9A">
      <w:pPr>
        <w:pStyle w:val="Preface5"/>
        <w:numPr>
          <w:ilvl w:val="0"/>
          <w:numId w:val="62"/>
        </w:numPr>
      </w:pPr>
      <w:r>
        <w:t>It is often appropriate to stipulate requirements concerning the developer’s team structures and roles.  In partic</w:t>
      </w:r>
      <w:r>
        <w:t xml:space="preserve">ular, it may be desirable to ensure that </w:t>
      </w:r>
    </w:p>
    <w:p w14:paraId="1A2B71DA" w14:textId="77777777" w:rsidR="00000000" w:rsidRDefault="00185C9A">
      <w:pPr>
        <w:pStyle w:val="Preface7"/>
        <w:numPr>
          <w:numberingChange w:id="341" w:author="W J Waghorn" w:date="2001-01-03T12:14:00Z" w:original="-"/>
        </w:numPr>
      </w:pPr>
      <w:r>
        <w:t xml:space="preserve">appropriate points of contact are defined, for liaison on contractual, technical and other matters  </w:t>
      </w:r>
    </w:p>
    <w:p w14:paraId="0FBB80CE" w14:textId="77777777" w:rsidR="00000000" w:rsidRDefault="00185C9A">
      <w:pPr>
        <w:pStyle w:val="Preface7"/>
        <w:numPr>
          <w:numberingChange w:id="342" w:author="W J Waghorn" w:date="2001-01-03T12:14:00Z" w:original="-"/>
        </w:numPr>
      </w:pPr>
      <w:r>
        <w:t xml:space="preserve">designated people have authority to make decisions which may be necessary in the course of development  </w:t>
      </w:r>
    </w:p>
    <w:p w14:paraId="274912B0" w14:textId="77777777" w:rsidR="00000000" w:rsidRDefault="00185C9A">
      <w:pPr>
        <w:pStyle w:val="Preface7"/>
        <w:numPr>
          <w:numberingChange w:id="343" w:author="W J Waghorn" w:date="2001-01-03T12:14:00Z" w:original="-"/>
        </w:numPr>
      </w:pPr>
      <w:r>
        <w:t>adequate</w:t>
      </w:r>
      <w:r>
        <w:t xml:space="preserve"> quality control mechanisms will be in place within the developer’s organisation  </w:t>
      </w:r>
    </w:p>
    <w:p w14:paraId="395EB817" w14:textId="77777777" w:rsidR="00000000" w:rsidRDefault="00185C9A">
      <w:pPr>
        <w:pStyle w:val="Preface7"/>
        <w:numPr>
          <w:numberingChange w:id="344" w:author="W J Waghorn" w:date="2001-01-03T12:14:00Z" w:original="-"/>
        </w:numPr>
      </w:pPr>
      <w:r>
        <w:t xml:space="preserve">all other necessary tasks (such as the continuing role of system designer/architect) will be performed in the course of development.  </w:t>
      </w:r>
    </w:p>
    <w:p w14:paraId="01C90F25" w14:textId="77777777" w:rsidR="00000000" w:rsidRDefault="00185C9A">
      <w:pPr>
        <w:pStyle w:val="Heading2"/>
        <w:numPr>
          <w:numberingChange w:id="345" w:author="W J Waghorn" w:date="2001-01-03T11:35:00Z" w:original=""/>
        </w:numPr>
      </w:pPr>
      <w:bookmarkStart w:id="346" w:name="_Toc504527824"/>
      <w:r>
        <w:t>Phases</w:t>
      </w:r>
      <w:bookmarkEnd w:id="346"/>
    </w:p>
    <w:p w14:paraId="1956A82E" w14:textId="77777777" w:rsidR="00000000" w:rsidRDefault="00185C9A" w:rsidP="00185C9A">
      <w:pPr>
        <w:pStyle w:val="Preface5"/>
        <w:numPr>
          <w:ilvl w:val="0"/>
          <w:numId w:val="63"/>
        </w:numPr>
      </w:pPr>
      <w:r>
        <w:t xml:space="preserve">If products of development are </w:t>
      </w:r>
      <w:r>
        <w:t xml:space="preserve">to be delivered in phases, specify as precisely as expedient what these shall be.  If some flexibility is permitted, specify when and how their content will be fully defined.  </w:t>
      </w:r>
    </w:p>
    <w:p w14:paraId="2C7EA6DC" w14:textId="77777777" w:rsidR="00000000" w:rsidRDefault="00185C9A">
      <w:pPr>
        <w:pStyle w:val="Heading2"/>
        <w:numPr>
          <w:numberingChange w:id="347" w:author="W J Waghorn" w:date="2001-01-03T11:35:00Z" w:original=""/>
        </w:numPr>
      </w:pPr>
      <w:bookmarkStart w:id="348" w:name="_Toc504527825"/>
      <w:r>
        <w:t>Verification and Val</w:t>
      </w:r>
      <w:r w:rsidR="00306C30">
        <w:t>Worker</w:t>
      </w:r>
      <w:r>
        <w:t>tion Requirements</w:t>
      </w:r>
      <w:bookmarkEnd w:id="348"/>
    </w:p>
    <w:p w14:paraId="11D40E9B" w14:textId="77777777" w:rsidR="00000000" w:rsidRDefault="00185C9A" w:rsidP="00185C9A">
      <w:pPr>
        <w:pStyle w:val="Preface5"/>
        <w:numPr>
          <w:ilvl w:val="0"/>
          <w:numId w:val="64"/>
        </w:numPr>
      </w:pPr>
      <w:bookmarkStart w:id="349" w:name="_Toc330270451"/>
      <w:r>
        <w:t>Specify any constraints on how the sys</w:t>
      </w:r>
      <w:r>
        <w:t xml:space="preserve">tem is to be verified (i.e. shown to conform with the defined </w:t>
      </w:r>
      <w:r>
        <w:fldChar w:fldCharType="begin"/>
      </w:r>
      <w:r>
        <w:instrText xml:space="preserve">title  \* mergeformat </w:instrText>
      </w:r>
      <w:r>
        <w:fldChar w:fldCharType="separate"/>
      </w:r>
      <w:r>
        <w:t>System Requirement</w:t>
      </w:r>
      <w:r>
        <w:fldChar w:fldCharType="end"/>
      </w:r>
      <w:r>
        <w:t xml:space="preserve">).  The verification requirements constrain the Test Management Plan.  They might include </w:t>
      </w:r>
    </w:p>
    <w:p w14:paraId="0F410B21" w14:textId="77777777" w:rsidR="00000000" w:rsidRDefault="00185C9A">
      <w:pPr>
        <w:pStyle w:val="Preface7"/>
        <w:numPr>
          <w:numberingChange w:id="350" w:author="W J Waghorn" w:date="2001-01-03T12:14:00Z" w:original="-"/>
        </w:numPr>
      </w:pPr>
      <w:r>
        <w:t>rights of access to and inspection of documentation and work</w:t>
      </w:r>
      <w:r>
        <w:t xml:space="preserve"> in progress</w:t>
      </w:r>
    </w:p>
    <w:p w14:paraId="4D54BB04" w14:textId="77777777" w:rsidR="00000000" w:rsidRDefault="00185C9A">
      <w:pPr>
        <w:pStyle w:val="Preface7"/>
        <w:numPr>
          <w:numberingChange w:id="351" w:author="W J Waghorn" w:date="2001-01-03T12:14:00Z" w:original="-"/>
        </w:numPr>
      </w:pPr>
      <w:r>
        <w:t>requirements for simulation, emulation, live tests with simulated inputs, live tests with real input, and interfacing with the testing environment.</w:t>
      </w:r>
    </w:p>
    <w:p w14:paraId="469773FA" w14:textId="77777777" w:rsidR="00000000" w:rsidRDefault="00185C9A">
      <w:pPr>
        <w:pStyle w:val="Preface5"/>
      </w:pPr>
      <w:r>
        <w:t xml:space="preserve">Such tests may be performed  </w:t>
      </w:r>
    </w:p>
    <w:p w14:paraId="3B490A66" w14:textId="77777777" w:rsidR="00000000" w:rsidRDefault="00185C9A">
      <w:pPr>
        <w:pStyle w:val="Preface7"/>
        <w:numPr>
          <w:numberingChange w:id="352" w:author="W J Waghorn" w:date="2001-01-03T12:14:00Z" w:original="-"/>
        </w:numPr>
      </w:pPr>
      <w:r>
        <w:t>on the developer’s premises prior to delivery</w:t>
      </w:r>
    </w:p>
    <w:p w14:paraId="7C20B6F4" w14:textId="77777777" w:rsidR="00000000" w:rsidRDefault="00185C9A">
      <w:pPr>
        <w:pStyle w:val="Preface7"/>
        <w:numPr>
          <w:numberingChange w:id="353" w:author="W J Waghorn" w:date="2001-01-03T12:14:00Z" w:original="-"/>
        </w:numPr>
      </w:pPr>
      <w:r>
        <w:t>on the customer’s p</w:t>
      </w:r>
      <w:r>
        <w:t xml:space="preserve">remises on test equipment </w:t>
      </w:r>
    </w:p>
    <w:p w14:paraId="0E17AEEC" w14:textId="77777777" w:rsidR="00000000" w:rsidRDefault="00185C9A">
      <w:pPr>
        <w:pStyle w:val="Preface7"/>
        <w:numPr>
          <w:numberingChange w:id="354" w:author="W J Waghorn" w:date="2001-01-03T12:14:00Z" w:original="-"/>
        </w:numPr>
      </w:pPr>
      <w:r>
        <w:t xml:space="preserve">on operational equipment.  </w:t>
      </w:r>
    </w:p>
    <w:p w14:paraId="3D9E4603" w14:textId="77777777" w:rsidR="00000000" w:rsidRDefault="00185C9A">
      <w:pPr>
        <w:pStyle w:val="Preface5"/>
        <w:keepNext/>
      </w:pPr>
      <w:r>
        <w:lastRenderedPageBreak/>
        <w:t xml:space="preserve">Specify </w:t>
      </w:r>
    </w:p>
    <w:p w14:paraId="7BF0B65B" w14:textId="77777777" w:rsidR="00000000" w:rsidRDefault="00185C9A">
      <w:pPr>
        <w:pStyle w:val="Preface7"/>
        <w:numPr>
          <w:numberingChange w:id="355" w:author="W J Waghorn" w:date="2001-01-03T12:14:00Z" w:original="-"/>
        </w:numPr>
      </w:pPr>
      <w:r>
        <w:t>who will define the precise test plans and test data and when, how they will be approved, and to whom they will be available prior to the tests</w:t>
      </w:r>
      <w:r>
        <w:rPr>
          <w:rStyle w:val="FootnoteReference"/>
          <w:i w:val="0"/>
        </w:rPr>
        <w:footnoteReference w:id="8"/>
      </w:r>
      <w:r>
        <w:t xml:space="preserve">  </w:t>
      </w:r>
    </w:p>
    <w:p w14:paraId="5C90B605" w14:textId="77777777" w:rsidR="00000000" w:rsidRDefault="00185C9A">
      <w:pPr>
        <w:pStyle w:val="Preface7"/>
        <w:numPr>
          <w:numberingChange w:id="356" w:author="W J Waghorn" w:date="2001-01-03T12:14:00Z" w:original="-"/>
        </w:numPr>
      </w:pPr>
      <w:r>
        <w:t>the criteria for the grading, if any, which w</w:t>
      </w:r>
      <w:r>
        <w:t>ill be applied to faults revealed during testing, and by whom the grading will be done</w:t>
      </w:r>
    </w:p>
    <w:p w14:paraId="36A3CC7D" w14:textId="77777777" w:rsidR="00000000" w:rsidRDefault="00185C9A">
      <w:pPr>
        <w:pStyle w:val="Preface7"/>
        <w:numPr>
          <w:numberingChange w:id="357" w:author="W J Waghorn" w:date="2001-01-03T12:14:00Z" w:original="-"/>
        </w:numPr>
      </w:pPr>
      <w:r>
        <w:t>the precise criteria by which it will be judged that a test has been passed</w:t>
      </w:r>
      <w:r>
        <w:rPr>
          <w:rStyle w:val="FootnoteReference"/>
          <w:i w:val="0"/>
        </w:rPr>
        <w:footnoteReference w:id="9"/>
      </w:r>
      <w:r>
        <w:t xml:space="preserve"> or failed</w:t>
      </w:r>
    </w:p>
    <w:p w14:paraId="44E895C0" w14:textId="77777777" w:rsidR="00000000" w:rsidRDefault="00185C9A">
      <w:pPr>
        <w:pStyle w:val="Preface7"/>
        <w:numPr>
          <w:numberingChange w:id="358" w:author="W J Waghorn" w:date="2001-01-03T12:14:00Z" w:original="-"/>
        </w:numPr>
      </w:pPr>
      <w:r>
        <w:t>which tests, if any, may result in an intermediate sign-off of work done (i.e. a c</w:t>
      </w:r>
      <w:r>
        <w:t>ertified partial completion of the developer’s contractual obligation)</w:t>
      </w:r>
    </w:p>
    <w:p w14:paraId="29C5C563" w14:textId="77777777" w:rsidR="00000000" w:rsidRDefault="00185C9A">
      <w:pPr>
        <w:pStyle w:val="Preface7"/>
        <w:numPr>
          <w:numberingChange w:id="359" w:author="W J Waghorn" w:date="2001-01-03T12:14:00Z" w:original="-"/>
        </w:numPr>
      </w:pPr>
      <w:r>
        <w:t>time allowed for customer comments on delivered products and the results of tests</w:t>
      </w:r>
    </w:p>
    <w:p w14:paraId="23322A41" w14:textId="77777777" w:rsidR="00000000" w:rsidRDefault="00185C9A">
      <w:pPr>
        <w:pStyle w:val="Preface7"/>
        <w:numPr>
          <w:numberingChange w:id="360" w:author="W J Waghorn" w:date="2001-01-03T12:14:00Z" w:original="-"/>
        </w:numPr>
      </w:pPr>
      <w:r>
        <w:t>procedures for dispute resolution</w:t>
      </w:r>
    </w:p>
    <w:p w14:paraId="568BB76F" w14:textId="77777777" w:rsidR="00000000" w:rsidRDefault="00185C9A">
      <w:pPr>
        <w:pStyle w:val="Preface7"/>
        <w:numPr>
          <w:numberingChange w:id="361" w:author="W J Waghorn" w:date="2001-01-03T12:14:00Z" w:original="-"/>
        </w:numPr>
      </w:pPr>
      <w:r>
        <w:t>procedures for the management and correction of faults revealed durin</w:t>
      </w:r>
      <w:r>
        <w:t xml:space="preserve">g verification. </w:t>
      </w:r>
    </w:p>
    <w:p w14:paraId="49090387" w14:textId="77777777" w:rsidR="00000000" w:rsidRDefault="00185C9A">
      <w:pPr>
        <w:pStyle w:val="Preface5"/>
      </w:pPr>
      <w:r>
        <w:t>Specify also any “val</w:t>
      </w:r>
      <w:r w:rsidR="00306C30">
        <w:t>Worker</w:t>
      </w:r>
      <w:r>
        <w:t xml:space="preserve">tion” requirements, i.e. requirements for the developer to check that the system is what the users wanted.  Note, however, that since these would implicitly be requirements to check on the validity of the </w:t>
      </w:r>
      <w:r>
        <w:fldChar w:fldCharType="begin"/>
      </w:r>
      <w:r>
        <w:instrText>title  \*</w:instrText>
      </w:r>
      <w:r>
        <w:instrText xml:space="preserve"> mergeformat </w:instrText>
      </w:r>
      <w:r>
        <w:fldChar w:fldCharType="separate"/>
      </w:r>
      <w:r>
        <w:t>System Requirement</w:t>
      </w:r>
      <w:r>
        <w:fldChar w:fldCharType="end"/>
      </w:r>
      <w:r>
        <w:t xml:space="preserve"> to which the developer is working, it is unlikely that the developer would be held responsible for any val</w:t>
      </w:r>
      <w:r w:rsidR="00306C30">
        <w:t>Worker</w:t>
      </w:r>
      <w:r>
        <w:t xml:space="preserve">tion failure.  </w:t>
      </w:r>
    </w:p>
    <w:p w14:paraId="79D92296" w14:textId="77777777" w:rsidR="00000000" w:rsidRDefault="00185C9A">
      <w:pPr>
        <w:pStyle w:val="Preface5"/>
      </w:pPr>
      <w:r>
        <w:t>Specify when, by what means, and on what criteria, the development will achieve its Final Accepta</w:t>
      </w:r>
      <w:r>
        <w:t xml:space="preserve">nce, i.e. the final certification that the developer has no further obligations under the contract in question.  </w:t>
      </w:r>
    </w:p>
    <w:p w14:paraId="1A10DED0" w14:textId="77777777" w:rsidR="00000000" w:rsidRDefault="00185C9A">
      <w:pPr>
        <w:pStyle w:val="App1"/>
      </w:pPr>
      <w:bookmarkStart w:id="362" w:name="_Toc504527826"/>
      <w:bookmarkEnd w:id="349"/>
      <w:r>
        <w:lastRenderedPageBreak/>
        <w:t>A.</w:t>
      </w:r>
      <w:r>
        <w:tab/>
        <w:t>Requirements Traceability Matrix</w:t>
      </w:r>
      <w:bookmarkEnd w:id="207"/>
      <w:bookmarkEnd w:id="362"/>
    </w:p>
    <w:p w14:paraId="14409108" w14:textId="77777777" w:rsidR="00000000" w:rsidRDefault="00185C9A" w:rsidP="00185C9A">
      <w:pPr>
        <w:pStyle w:val="Preface5"/>
        <w:numPr>
          <w:ilvl w:val="0"/>
          <w:numId w:val="65"/>
        </w:numPr>
      </w:pPr>
      <w:r>
        <w:t>This section should contain a table that summarises how each user requirement from the User Requirement do</w:t>
      </w:r>
      <w:r>
        <w:t xml:space="preserve">cument has been met in this document.  </w:t>
      </w:r>
    </w:p>
    <w:p w14:paraId="0C088D9E" w14:textId="77777777" w:rsidR="00000000" w:rsidRDefault="00185C9A" w:rsidP="00185C9A">
      <w:pPr>
        <w:pStyle w:val="Preface5"/>
        <w:numPr>
          <w:ilvl w:val="0"/>
          <w:numId w:val="65"/>
        </w:numPr>
      </w:pPr>
      <w:r>
        <w:t>The tabular format permits one-to-one and one-to-many relationships to be shown (I.e. “This User Requirement is satisfied by means of the following System Requirement(s):”.</w:t>
      </w:r>
    </w:p>
    <w:p w14:paraId="3F2D923B" w14:textId="77777777" w:rsidR="00000000" w:rsidRDefault="00185C9A" w:rsidP="00185C9A">
      <w:pPr>
        <w:pStyle w:val="Preface5"/>
        <w:numPr>
          <w:ilvl w:val="0"/>
          <w:numId w:val="65"/>
        </w:numPr>
      </w:pPr>
      <w:r>
        <w:t>Many</w:t>
      </w:r>
      <w:r>
        <w:noBreakHyphen/>
        <w:t>to</w:t>
      </w:r>
      <w:r>
        <w:noBreakHyphen/>
        <w:t>one relationships (“This System Req</w:t>
      </w:r>
      <w:r>
        <w:t xml:space="preserve">uirement supports the following User Requirement(s):”) may potentially be exhibited by presenting the table in sequence of System Requirement rather than of User Requirement.  </w:t>
      </w:r>
    </w:p>
    <w:p w14:paraId="524FC53D" w14:textId="77777777" w:rsidR="00000000" w:rsidRDefault="00185C9A" w:rsidP="00185C9A">
      <w:pPr>
        <w:pStyle w:val="Preface5"/>
        <w:numPr>
          <w:ilvl w:val="0"/>
          <w:numId w:val="65"/>
        </w:numPr>
      </w:pPr>
      <w:r>
        <w:t>Many</w:t>
      </w:r>
      <w:r>
        <w:noBreakHyphen/>
        <w:t>to</w:t>
      </w:r>
      <w:r>
        <w:noBreakHyphen/>
        <w:t>many relationships will never be visible as such; and if there were a s</w:t>
      </w:r>
      <w:r>
        <w:t xml:space="preserve">trong requirement for tools to assist their tracking and analysis then the “traceability matrix” would have to be stored in an appropriate database rather than as a simple table.  </w:t>
      </w:r>
    </w:p>
    <w:p w14:paraId="594E8CE6" w14:textId="77777777" w:rsidR="00000000" w:rsidRDefault="00185C9A"/>
    <w:tbl>
      <w:tblPr>
        <w:tblW w:w="0" w:type="auto"/>
        <w:tblInd w:w="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2835"/>
        <w:gridCol w:w="1418"/>
        <w:gridCol w:w="2835"/>
      </w:tblGrid>
      <w:tr w:rsidR="00000000" w14:paraId="02EB06B4" w14:textId="77777777">
        <w:tblPrEx>
          <w:tblCellMar>
            <w:top w:w="0" w:type="dxa"/>
            <w:bottom w:w="0" w:type="dxa"/>
          </w:tblCellMar>
        </w:tblPrEx>
        <w:tc>
          <w:tcPr>
            <w:tcW w:w="1418" w:type="dxa"/>
          </w:tcPr>
          <w:p w14:paraId="3580484B" w14:textId="77777777" w:rsidR="00000000" w:rsidRDefault="00185C9A">
            <w:pPr>
              <w:pStyle w:val="BodyText"/>
              <w:ind w:left="0"/>
              <w:rPr>
                <w:rFonts w:ascii="Arial" w:hAnsi="Arial"/>
                <w:sz w:val="20"/>
              </w:rPr>
            </w:pPr>
            <w:r>
              <w:rPr>
                <w:rFonts w:ascii="Arial" w:hAnsi="Arial"/>
                <w:sz w:val="20"/>
              </w:rPr>
              <w:t>User Req Number</w:t>
            </w:r>
          </w:p>
        </w:tc>
        <w:tc>
          <w:tcPr>
            <w:tcW w:w="2835" w:type="dxa"/>
          </w:tcPr>
          <w:p w14:paraId="15623EF0" w14:textId="77777777" w:rsidR="00000000" w:rsidRDefault="00185C9A">
            <w:pPr>
              <w:pStyle w:val="BodyText"/>
              <w:ind w:left="0"/>
              <w:rPr>
                <w:rFonts w:ascii="Arial" w:hAnsi="Arial"/>
                <w:sz w:val="20"/>
              </w:rPr>
            </w:pPr>
            <w:r>
              <w:rPr>
                <w:rFonts w:ascii="Arial" w:hAnsi="Arial"/>
                <w:sz w:val="20"/>
              </w:rPr>
              <w:t>User Req Item</w:t>
            </w:r>
          </w:p>
        </w:tc>
        <w:tc>
          <w:tcPr>
            <w:tcW w:w="1418" w:type="dxa"/>
          </w:tcPr>
          <w:p w14:paraId="751540EB" w14:textId="77777777" w:rsidR="00000000" w:rsidRDefault="00185C9A">
            <w:pPr>
              <w:pStyle w:val="BodyText"/>
              <w:ind w:left="0"/>
              <w:rPr>
                <w:rFonts w:ascii="Arial" w:hAnsi="Arial"/>
                <w:sz w:val="20"/>
              </w:rPr>
            </w:pPr>
            <w:r>
              <w:rPr>
                <w:rFonts w:ascii="Arial" w:hAnsi="Arial"/>
                <w:sz w:val="20"/>
              </w:rPr>
              <w:t>System Req Number</w:t>
            </w:r>
          </w:p>
        </w:tc>
        <w:tc>
          <w:tcPr>
            <w:tcW w:w="2835" w:type="dxa"/>
          </w:tcPr>
          <w:p w14:paraId="4B687F5E" w14:textId="77777777" w:rsidR="00000000" w:rsidRDefault="00185C9A">
            <w:pPr>
              <w:pStyle w:val="BodyText"/>
              <w:ind w:left="0"/>
              <w:rPr>
                <w:rFonts w:ascii="Arial" w:hAnsi="Arial"/>
                <w:sz w:val="20"/>
              </w:rPr>
            </w:pPr>
            <w:r>
              <w:rPr>
                <w:rFonts w:ascii="Arial" w:hAnsi="Arial"/>
                <w:sz w:val="20"/>
              </w:rPr>
              <w:t>System Ref Item</w:t>
            </w:r>
          </w:p>
        </w:tc>
      </w:tr>
      <w:tr w:rsidR="00000000" w14:paraId="34D27528" w14:textId="77777777">
        <w:tblPrEx>
          <w:tblCellMar>
            <w:top w:w="0" w:type="dxa"/>
            <w:bottom w:w="0" w:type="dxa"/>
          </w:tblCellMar>
        </w:tblPrEx>
        <w:tc>
          <w:tcPr>
            <w:tcW w:w="1418" w:type="dxa"/>
          </w:tcPr>
          <w:p w14:paraId="0D6CDACB" w14:textId="77777777" w:rsidR="00000000" w:rsidRDefault="00185C9A">
            <w:pPr>
              <w:pStyle w:val="BodyText"/>
              <w:ind w:left="0"/>
            </w:pPr>
          </w:p>
        </w:tc>
        <w:tc>
          <w:tcPr>
            <w:tcW w:w="2835" w:type="dxa"/>
          </w:tcPr>
          <w:p w14:paraId="24126874" w14:textId="77777777" w:rsidR="00000000" w:rsidRDefault="00185C9A">
            <w:pPr>
              <w:pStyle w:val="BodyText"/>
              <w:ind w:left="0"/>
            </w:pPr>
          </w:p>
        </w:tc>
        <w:tc>
          <w:tcPr>
            <w:tcW w:w="1418" w:type="dxa"/>
          </w:tcPr>
          <w:p w14:paraId="713DF84A" w14:textId="77777777" w:rsidR="00000000" w:rsidRDefault="00185C9A">
            <w:pPr>
              <w:pStyle w:val="BodyText"/>
              <w:ind w:left="0"/>
            </w:pPr>
          </w:p>
        </w:tc>
        <w:tc>
          <w:tcPr>
            <w:tcW w:w="2835" w:type="dxa"/>
          </w:tcPr>
          <w:p w14:paraId="716B1A07" w14:textId="77777777" w:rsidR="00000000" w:rsidRDefault="00185C9A">
            <w:pPr>
              <w:pStyle w:val="BodyText"/>
              <w:ind w:left="0"/>
            </w:pPr>
          </w:p>
        </w:tc>
      </w:tr>
      <w:tr w:rsidR="00000000" w14:paraId="51A0F32C" w14:textId="77777777">
        <w:tblPrEx>
          <w:tblCellMar>
            <w:top w:w="0" w:type="dxa"/>
            <w:bottom w:w="0" w:type="dxa"/>
          </w:tblCellMar>
        </w:tblPrEx>
        <w:tc>
          <w:tcPr>
            <w:tcW w:w="1418" w:type="dxa"/>
          </w:tcPr>
          <w:p w14:paraId="08E547B1" w14:textId="77777777" w:rsidR="00000000" w:rsidRDefault="00185C9A">
            <w:pPr>
              <w:pStyle w:val="BodyText"/>
              <w:ind w:left="0"/>
            </w:pPr>
          </w:p>
        </w:tc>
        <w:tc>
          <w:tcPr>
            <w:tcW w:w="2835" w:type="dxa"/>
          </w:tcPr>
          <w:p w14:paraId="5EFC01B4" w14:textId="77777777" w:rsidR="00000000" w:rsidRDefault="00185C9A">
            <w:pPr>
              <w:pStyle w:val="BodyText"/>
              <w:ind w:left="0"/>
            </w:pPr>
          </w:p>
        </w:tc>
        <w:tc>
          <w:tcPr>
            <w:tcW w:w="1418" w:type="dxa"/>
          </w:tcPr>
          <w:p w14:paraId="04DA3D45" w14:textId="77777777" w:rsidR="00000000" w:rsidRDefault="00185C9A">
            <w:pPr>
              <w:pStyle w:val="BodyText"/>
              <w:ind w:left="0"/>
            </w:pPr>
          </w:p>
        </w:tc>
        <w:tc>
          <w:tcPr>
            <w:tcW w:w="2835" w:type="dxa"/>
          </w:tcPr>
          <w:p w14:paraId="436D429A" w14:textId="77777777" w:rsidR="00000000" w:rsidRDefault="00185C9A">
            <w:pPr>
              <w:pStyle w:val="BodyText"/>
              <w:ind w:left="0"/>
            </w:pPr>
          </w:p>
        </w:tc>
      </w:tr>
      <w:tr w:rsidR="00000000" w14:paraId="29DFDFDE" w14:textId="77777777">
        <w:tblPrEx>
          <w:tblCellMar>
            <w:top w:w="0" w:type="dxa"/>
            <w:bottom w:w="0" w:type="dxa"/>
          </w:tblCellMar>
        </w:tblPrEx>
        <w:tc>
          <w:tcPr>
            <w:tcW w:w="1418" w:type="dxa"/>
          </w:tcPr>
          <w:p w14:paraId="269DC809" w14:textId="77777777" w:rsidR="00000000" w:rsidRDefault="00185C9A">
            <w:pPr>
              <w:pStyle w:val="BodyText"/>
              <w:ind w:left="0"/>
            </w:pPr>
          </w:p>
        </w:tc>
        <w:tc>
          <w:tcPr>
            <w:tcW w:w="2835" w:type="dxa"/>
          </w:tcPr>
          <w:p w14:paraId="0E0FCE13" w14:textId="77777777" w:rsidR="00000000" w:rsidRDefault="00185C9A">
            <w:pPr>
              <w:pStyle w:val="BodyText"/>
              <w:ind w:left="0"/>
            </w:pPr>
          </w:p>
        </w:tc>
        <w:tc>
          <w:tcPr>
            <w:tcW w:w="1418" w:type="dxa"/>
          </w:tcPr>
          <w:p w14:paraId="0F61695A" w14:textId="77777777" w:rsidR="00000000" w:rsidRDefault="00185C9A">
            <w:pPr>
              <w:pStyle w:val="BodyText"/>
              <w:ind w:left="0"/>
            </w:pPr>
          </w:p>
        </w:tc>
        <w:tc>
          <w:tcPr>
            <w:tcW w:w="2835" w:type="dxa"/>
          </w:tcPr>
          <w:p w14:paraId="271348E2" w14:textId="77777777" w:rsidR="00000000" w:rsidRDefault="00185C9A">
            <w:pPr>
              <w:pStyle w:val="BodyText"/>
              <w:ind w:left="0"/>
            </w:pPr>
          </w:p>
        </w:tc>
      </w:tr>
      <w:tr w:rsidR="00000000" w14:paraId="287B005D" w14:textId="77777777">
        <w:tblPrEx>
          <w:tblCellMar>
            <w:top w:w="0" w:type="dxa"/>
            <w:bottom w:w="0" w:type="dxa"/>
          </w:tblCellMar>
        </w:tblPrEx>
        <w:tc>
          <w:tcPr>
            <w:tcW w:w="1418" w:type="dxa"/>
          </w:tcPr>
          <w:p w14:paraId="0C9C125B" w14:textId="77777777" w:rsidR="00000000" w:rsidRDefault="00185C9A">
            <w:pPr>
              <w:pStyle w:val="BodyText"/>
              <w:ind w:left="0"/>
            </w:pPr>
          </w:p>
        </w:tc>
        <w:tc>
          <w:tcPr>
            <w:tcW w:w="2835" w:type="dxa"/>
          </w:tcPr>
          <w:p w14:paraId="5A78E434" w14:textId="77777777" w:rsidR="00000000" w:rsidRDefault="00185C9A">
            <w:pPr>
              <w:pStyle w:val="BodyText"/>
              <w:ind w:left="0"/>
            </w:pPr>
          </w:p>
        </w:tc>
        <w:tc>
          <w:tcPr>
            <w:tcW w:w="1418" w:type="dxa"/>
          </w:tcPr>
          <w:p w14:paraId="6AD7931A" w14:textId="77777777" w:rsidR="00000000" w:rsidRDefault="00185C9A">
            <w:pPr>
              <w:pStyle w:val="BodyText"/>
              <w:ind w:left="0"/>
            </w:pPr>
          </w:p>
        </w:tc>
        <w:tc>
          <w:tcPr>
            <w:tcW w:w="2835" w:type="dxa"/>
          </w:tcPr>
          <w:p w14:paraId="6B334215" w14:textId="77777777" w:rsidR="00000000" w:rsidRDefault="00185C9A">
            <w:pPr>
              <w:pStyle w:val="BodyText"/>
              <w:ind w:left="0"/>
            </w:pPr>
          </w:p>
        </w:tc>
      </w:tr>
      <w:tr w:rsidR="00000000" w14:paraId="395A02DD" w14:textId="77777777">
        <w:tblPrEx>
          <w:tblCellMar>
            <w:top w:w="0" w:type="dxa"/>
            <w:bottom w:w="0" w:type="dxa"/>
          </w:tblCellMar>
        </w:tblPrEx>
        <w:tc>
          <w:tcPr>
            <w:tcW w:w="1418" w:type="dxa"/>
          </w:tcPr>
          <w:p w14:paraId="11C9B672" w14:textId="77777777" w:rsidR="00000000" w:rsidRDefault="00185C9A">
            <w:pPr>
              <w:pStyle w:val="BodyText"/>
              <w:ind w:left="0"/>
            </w:pPr>
          </w:p>
        </w:tc>
        <w:tc>
          <w:tcPr>
            <w:tcW w:w="2835" w:type="dxa"/>
          </w:tcPr>
          <w:p w14:paraId="0268F1E9" w14:textId="77777777" w:rsidR="00000000" w:rsidRDefault="00185C9A">
            <w:pPr>
              <w:pStyle w:val="BodyText"/>
              <w:ind w:left="0"/>
            </w:pPr>
          </w:p>
        </w:tc>
        <w:tc>
          <w:tcPr>
            <w:tcW w:w="1418" w:type="dxa"/>
          </w:tcPr>
          <w:p w14:paraId="0F15177E" w14:textId="77777777" w:rsidR="00000000" w:rsidRDefault="00185C9A">
            <w:pPr>
              <w:pStyle w:val="BodyText"/>
              <w:ind w:left="0"/>
            </w:pPr>
          </w:p>
        </w:tc>
        <w:tc>
          <w:tcPr>
            <w:tcW w:w="2835" w:type="dxa"/>
          </w:tcPr>
          <w:p w14:paraId="3732F7D2" w14:textId="77777777" w:rsidR="00000000" w:rsidRDefault="00185C9A">
            <w:pPr>
              <w:pStyle w:val="BodyText"/>
              <w:ind w:left="0"/>
            </w:pPr>
          </w:p>
        </w:tc>
      </w:tr>
      <w:tr w:rsidR="00000000" w14:paraId="26128A60" w14:textId="77777777">
        <w:tblPrEx>
          <w:tblCellMar>
            <w:top w:w="0" w:type="dxa"/>
            <w:bottom w:w="0" w:type="dxa"/>
          </w:tblCellMar>
        </w:tblPrEx>
        <w:tc>
          <w:tcPr>
            <w:tcW w:w="1418" w:type="dxa"/>
          </w:tcPr>
          <w:p w14:paraId="4D2CAE61" w14:textId="77777777" w:rsidR="00000000" w:rsidRDefault="00185C9A">
            <w:pPr>
              <w:pStyle w:val="BodyText"/>
              <w:ind w:left="0"/>
            </w:pPr>
          </w:p>
        </w:tc>
        <w:tc>
          <w:tcPr>
            <w:tcW w:w="2835" w:type="dxa"/>
          </w:tcPr>
          <w:p w14:paraId="462A8DC3" w14:textId="77777777" w:rsidR="00000000" w:rsidRDefault="00185C9A">
            <w:pPr>
              <w:pStyle w:val="BodyText"/>
              <w:ind w:left="0"/>
            </w:pPr>
          </w:p>
        </w:tc>
        <w:tc>
          <w:tcPr>
            <w:tcW w:w="1418" w:type="dxa"/>
          </w:tcPr>
          <w:p w14:paraId="698D5977" w14:textId="77777777" w:rsidR="00000000" w:rsidRDefault="00185C9A">
            <w:pPr>
              <w:pStyle w:val="BodyText"/>
              <w:ind w:left="0"/>
            </w:pPr>
          </w:p>
        </w:tc>
        <w:tc>
          <w:tcPr>
            <w:tcW w:w="2835" w:type="dxa"/>
          </w:tcPr>
          <w:p w14:paraId="6EAE0C16" w14:textId="77777777" w:rsidR="00000000" w:rsidRDefault="00185C9A">
            <w:pPr>
              <w:pStyle w:val="BodyText"/>
              <w:ind w:left="0"/>
            </w:pPr>
          </w:p>
        </w:tc>
      </w:tr>
    </w:tbl>
    <w:p w14:paraId="30534B62" w14:textId="77777777" w:rsidR="00000000" w:rsidRDefault="00185C9A">
      <w:pPr>
        <w:pStyle w:val="BodyText"/>
      </w:pPr>
    </w:p>
    <w:p w14:paraId="067FC586" w14:textId="77777777" w:rsidR="00000000" w:rsidRDefault="00185C9A">
      <w:pPr>
        <w:pStyle w:val="App1"/>
        <w:numPr>
          <w:ins w:id="363" w:author="Unknown"/>
        </w:numPr>
        <w:rPr>
          <w:ins w:id="364" w:author="W J Waghorn" w:date="2001-01-03T12:51:00Z"/>
        </w:rPr>
      </w:pPr>
      <w:bookmarkStart w:id="365" w:name="_Toc504527827"/>
      <w:ins w:id="366" w:author="W J Waghorn" w:date="2001-01-03T12:51:00Z">
        <w:r>
          <w:lastRenderedPageBreak/>
          <w:t>B.</w:t>
        </w:r>
        <w:r>
          <w:tab/>
          <w:t>Services to be provided by the Commission</w:t>
        </w:r>
        <w:bookmarkEnd w:id="365"/>
        <w:r>
          <w:t xml:space="preserve"> </w:t>
        </w:r>
      </w:ins>
    </w:p>
    <w:p w14:paraId="6EC94DC4" w14:textId="77777777" w:rsidR="00000000" w:rsidRDefault="00185C9A" w:rsidP="00185C9A">
      <w:pPr>
        <w:pStyle w:val="Preface5"/>
        <w:numPr>
          <w:ilvl w:val="0"/>
          <w:numId w:val="66"/>
        </w:numPr>
        <w:rPr>
          <w:ins w:id="367" w:author="W J Waghorn" w:date="2001-01-03T12:51:00Z"/>
        </w:rPr>
      </w:pPr>
      <w:ins w:id="368" w:author="W J Waghorn" w:date="2001-01-03T12:51:00Z">
        <w:r>
          <w:t xml:space="preserve">Specify any tools, services or facilities which the contractor can assume will be provided by </w:t>
        </w:r>
      </w:ins>
      <w:ins w:id="369" w:author="W J Waghorn" w:date="2001-01-03T12:58:00Z">
        <w:r>
          <w:t xml:space="preserve">or on behalf of </w:t>
        </w:r>
      </w:ins>
      <w:ins w:id="370" w:author="W J Waghorn" w:date="2001-01-03T12:51:00Z">
        <w:r>
          <w:t xml:space="preserve">the European Commission.  </w:t>
        </w:r>
      </w:ins>
    </w:p>
    <w:p w14:paraId="3BB938DC" w14:textId="77777777" w:rsidR="00000000" w:rsidRDefault="00185C9A" w:rsidP="00185C9A">
      <w:pPr>
        <w:pStyle w:val="Preface5"/>
        <w:numPr>
          <w:ilvl w:val="0"/>
          <w:numId w:val="66"/>
        </w:numPr>
        <w:rPr>
          <w:ins w:id="371" w:author="W J Waghorn" w:date="2001-01-03T12:51:00Z"/>
        </w:rPr>
      </w:pPr>
      <w:ins w:id="372" w:author="W J Waghorn" w:date="2001-01-03T12:51:00Z">
        <w:r>
          <w:t>For example, this may</w:t>
        </w:r>
      </w:ins>
      <w:ins w:id="373" w:author="W J Waghorn" w:date="2001-01-03T12:54:00Z">
        <w:r>
          <w:t xml:space="preserve"> possibly </w:t>
        </w:r>
      </w:ins>
      <w:ins w:id="374" w:author="W J Waghorn" w:date="2001-01-03T12:51:00Z">
        <w:r>
          <w:t>include, in particul</w:t>
        </w:r>
        <w:r>
          <w:t>ar</w:t>
        </w:r>
      </w:ins>
    </w:p>
    <w:p w14:paraId="4BC7360C" w14:textId="77777777" w:rsidR="00000000" w:rsidRDefault="00185C9A">
      <w:pPr>
        <w:pStyle w:val="Preface7"/>
        <w:rPr>
          <w:ins w:id="375" w:author="W J Waghorn" w:date="2001-01-03T12:53:00Z"/>
        </w:rPr>
      </w:pPr>
      <w:ins w:id="376" w:author="W J Waghorn" w:date="2001-01-03T12:54:00Z">
        <w:r>
          <w:t xml:space="preserve">equipment </w:t>
        </w:r>
      </w:ins>
      <w:ins w:id="377" w:author="W J Waghorn" w:date="2001-01-03T12:55:00Z">
        <w:r>
          <w:t>(</w:t>
        </w:r>
      </w:ins>
      <w:ins w:id="378" w:author="W J Waghorn" w:date="2001-01-03T12:54:00Z">
        <w:r>
          <w:t>for development, testing and operation</w:t>
        </w:r>
      </w:ins>
      <w:ins w:id="379" w:author="W J Waghorn" w:date="2001-01-03T12:55:00Z">
        <w:r>
          <w:t>)</w:t>
        </w:r>
      </w:ins>
      <w:ins w:id="380" w:author="W J Waghorn" w:date="2001-01-03T12:56:00Z">
        <w:r>
          <w:t xml:space="preserve"> </w:t>
        </w:r>
      </w:ins>
    </w:p>
    <w:p w14:paraId="34715A4E" w14:textId="77777777" w:rsidR="00000000" w:rsidRDefault="00185C9A">
      <w:pPr>
        <w:pStyle w:val="Preface7"/>
        <w:rPr>
          <w:ins w:id="381" w:author="W J Waghorn" w:date="2001-01-03T12:54:00Z"/>
        </w:rPr>
      </w:pPr>
      <w:ins w:id="382" w:author="W J Waghorn" w:date="2001-01-03T12:54:00Z">
        <w:r>
          <w:t>software licences</w:t>
        </w:r>
      </w:ins>
      <w:ins w:id="383" w:author="W J Waghorn" w:date="2001-01-03T12:56:00Z">
        <w:r>
          <w:t xml:space="preserve"> (for tools and components) </w:t>
        </w:r>
      </w:ins>
    </w:p>
    <w:p w14:paraId="7BA2240B" w14:textId="77777777" w:rsidR="00000000" w:rsidRDefault="00185C9A">
      <w:pPr>
        <w:pStyle w:val="Preface7"/>
        <w:rPr>
          <w:ins w:id="384" w:author="W J Waghorn" w:date="2001-01-03T12:54:00Z"/>
        </w:rPr>
      </w:pPr>
      <w:ins w:id="385" w:author="W J Waghorn" w:date="2001-01-03T12:55:00Z">
        <w:r>
          <w:t>telecommunications facilities</w:t>
        </w:r>
      </w:ins>
    </w:p>
    <w:p w14:paraId="164DC5AA" w14:textId="77777777" w:rsidR="00000000" w:rsidRDefault="00185C9A">
      <w:pPr>
        <w:pStyle w:val="Preface7"/>
        <w:rPr>
          <w:ins w:id="386" w:author="W J Waghorn" w:date="2001-01-03T12:54:00Z"/>
        </w:rPr>
      </w:pPr>
      <w:ins w:id="387" w:author="W J Waghorn" w:date="2001-01-03T12:55:00Z">
        <w:r>
          <w:t>software from earlier systems</w:t>
        </w:r>
      </w:ins>
    </w:p>
    <w:p w14:paraId="40A4D46A" w14:textId="77777777" w:rsidR="00000000" w:rsidRDefault="00185C9A">
      <w:pPr>
        <w:pStyle w:val="Preface7"/>
        <w:rPr>
          <w:ins w:id="388" w:author="W J Waghorn" w:date="2001-01-03T12:54:00Z"/>
        </w:rPr>
      </w:pPr>
      <w:ins w:id="389" w:author="W J Waghorn" w:date="2001-01-03T12:56:00Z">
        <w:r>
          <w:t xml:space="preserve">office facilities and services  </w:t>
        </w:r>
      </w:ins>
    </w:p>
    <w:p w14:paraId="0E75AF31" w14:textId="77777777" w:rsidR="00000000" w:rsidRDefault="00185C9A">
      <w:pPr>
        <w:pStyle w:val="Preface7"/>
        <w:rPr>
          <w:ins w:id="390" w:author="W J Waghorn" w:date="2001-01-03T12:59:00Z"/>
        </w:rPr>
      </w:pPr>
      <w:ins w:id="391" w:author="W J Waghorn" w:date="2001-01-03T12:59:00Z">
        <w:r>
          <w:t>staff time (for reviews, tests, meetings, etc.).</w:t>
        </w:r>
      </w:ins>
    </w:p>
    <w:p w14:paraId="53CEA59E" w14:textId="77777777" w:rsidR="00000000" w:rsidRDefault="00185C9A">
      <w:pPr>
        <w:pStyle w:val="Preface5"/>
        <w:rPr>
          <w:ins w:id="392" w:author="W J Waghorn" w:date="2001-01-03T12:51:00Z"/>
        </w:rPr>
      </w:pPr>
      <w:ins w:id="393" w:author="W J Waghorn" w:date="2001-01-03T12:51:00Z">
        <w:r>
          <w:t>Note that the</w:t>
        </w:r>
        <w:r>
          <w:t xml:space="preserve">se are NOT “requirements”, and should not be identified as such, which is why they are, in this template, consigned to an </w:t>
        </w:r>
      </w:ins>
      <w:ins w:id="394" w:author="W J Waghorn" w:date="2001-01-03T12:52:00Z">
        <w:r>
          <w:t>appendix</w:t>
        </w:r>
      </w:ins>
      <w:ins w:id="395" w:author="W J Waghorn" w:date="2001-01-03T12:51:00Z">
        <w:r>
          <w:t xml:space="preserve">.  </w:t>
        </w:r>
      </w:ins>
      <w:ins w:id="396" w:author="W J Waghorn" w:date="2001-01-03T12:52:00Z">
        <w:r>
          <w:t xml:space="preserve">But </w:t>
        </w:r>
      </w:ins>
      <w:ins w:id="397" w:author="W J Waghorn" w:date="2001-01-03T12:53:00Z">
        <w:r>
          <w:t xml:space="preserve">there are other ways in which </w:t>
        </w:r>
      </w:ins>
      <w:ins w:id="398" w:author="W J Waghorn" w:date="2001-01-03T12:52:00Z">
        <w:r>
          <w:t xml:space="preserve">they may </w:t>
        </w:r>
      </w:ins>
      <w:ins w:id="399" w:author="W J Waghorn" w:date="2001-01-03T12:53:00Z">
        <w:r>
          <w:t xml:space="preserve">be presented.  </w:t>
        </w:r>
      </w:ins>
    </w:p>
    <w:p w14:paraId="39B48ECB" w14:textId="77777777" w:rsidR="00000000" w:rsidRDefault="00185C9A">
      <w:pPr>
        <w:pStyle w:val="BodyText"/>
      </w:pPr>
    </w:p>
    <w:p w14:paraId="5ED6C6E7" w14:textId="77777777" w:rsidR="00000000" w:rsidRDefault="00185C9A">
      <w:pPr>
        <w:pStyle w:val="Doccontrolfirst"/>
        <w:numPr>
          <w:ilvl w:val="0"/>
          <w:numId w:val="0"/>
        </w:numPr>
        <w:ind w:left="720" w:hanging="720"/>
      </w:pPr>
      <w:bookmarkStart w:id="400" w:name="_Toc504527828"/>
      <w:r>
        <w:lastRenderedPageBreak/>
        <w:t>Document Control</w:t>
      </w:r>
      <w:bookmarkEnd w:id="1"/>
      <w:bookmarkEnd w:id="2"/>
      <w:bookmarkEnd w:id="3"/>
      <w:bookmarkEnd w:id="400"/>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000000" w14:paraId="02483DA5" w14:textId="77777777">
        <w:tblPrEx>
          <w:tblCellMar>
            <w:top w:w="0" w:type="dxa"/>
            <w:bottom w:w="0" w:type="dxa"/>
          </w:tblCellMar>
        </w:tblPrEx>
        <w:tc>
          <w:tcPr>
            <w:tcW w:w="1673" w:type="dxa"/>
          </w:tcPr>
          <w:p w14:paraId="70997EDB" w14:textId="77777777" w:rsidR="00000000" w:rsidRDefault="00185C9A">
            <w:pPr>
              <w:spacing w:after="120"/>
              <w:rPr>
                <w:b/>
              </w:rPr>
            </w:pPr>
            <w:r>
              <w:rPr>
                <w:b/>
              </w:rPr>
              <w:t>Title:</w:t>
            </w:r>
          </w:p>
        </w:tc>
        <w:tc>
          <w:tcPr>
            <w:tcW w:w="7649" w:type="dxa"/>
          </w:tcPr>
          <w:p w14:paraId="4BA489D3" w14:textId="77777777" w:rsidR="00000000" w:rsidRDefault="00185C9A">
            <w:pPr>
              <w:spacing w:after="120"/>
            </w:pPr>
            <w:r>
              <w:fldChar w:fldCharType="begin"/>
            </w:r>
            <w:r>
              <w:instrText xml:space="preserve"> TITLE  \* MERGEFORMAT </w:instrText>
            </w:r>
            <w:r>
              <w:fldChar w:fldCharType="separate"/>
            </w:r>
            <w:r>
              <w:t>System Require</w:t>
            </w:r>
            <w:r>
              <w:t>ment</w:t>
            </w:r>
            <w:r>
              <w:fldChar w:fldCharType="end"/>
            </w:r>
          </w:p>
        </w:tc>
      </w:tr>
      <w:tr w:rsidR="00000000" w14:paraId="6F139678" w14:textId="77777777">
        <w:tblPrEx>
          <w:tblCellMar>
            <w:top w:w="0" w:type="dxa"/>
            <w:bottom w:w="0" w:type="dxa"/>
          </w:tblCellMar>
        </w:tblPrEx>
        <w:tc>
          <w:tcPr>
            <w:tcW w:w="1673" w:type="dxa"/>
          </w:tcPr>
          <w:p w14:paraId="28719C30" w14:textId="77777777" w:rsidR="00000000" w:rsidRDefault="00185C9A">
            <w:pPr>
              <w:spacing w:after="120"/>
              <w:rPr>
                <w:b/>
              </w:rPr>
            </w:pPr>
            <w:r>
              <w:rPr>
                <w:b/>
              </w:rPr>
              <w:t>Issue:</w:t>
            </w:r>
          </w:p>
        </w:tc>
        <w:tc>
          <w:tcPr>
            <w:tcW w:w="7649" w:type="dxa"/>
          </w:tcPr>
          <w:p w14:paraId="2981AE97" w14:textId="77777777" w:rsidR="00000000" w:rsidRDefault="00185C9A">
            <w:pPr>
              <w:spacing w:after="120"/>
            </w:pPr>
            <w:r>
              <w:fldChar w:fldCharType="begin"/>
            </w:r>
            <w:r>
              <w:instrText xml:space="preserve"> DOCPROPERTY "Version" \* MERGEFORMAT </w:instrText>
            </w:r>
            <w:r>
              <w:fldChar w:fldCharType="separate"/>
            </w:r>
            <w:r>
              <w:t>Issue 1</w:t>
            </w:r>
            <w:r>
              <w:fldChar w:fldCharType="end"/>
            </w:r>
          </w:p>
        </w:tc>
      </w:tr>
      <w:tr w:rsidR="00000000" w14:paraId="5BFB181B" w14:textId="77777777">
        <w:tblPrEx>
          <w:tblCellMar>
            <w:top w:w="0" w:type="dxa"/>
            <w:bottom w:w="0" w:type="dxa"/>
          </w:tblCellMar>
        </w:tblPrEx>
        <w:tc>
          <w:tcPr>
            <w:tcW w:w="1673" w:type="dxa"/>
          </w:tcPr>
          <w:p w14:paraId="5D805B99" w14:textId="77777777" w:rsidR="00000000" w:rsidRDefault="00185C9A">
            <w:pPr>
              <w:spacing w:after="120"/>
              <w:rPr>
                <w:b/>
              </w:rPr>
            </w:pPr>
            <w:r>
              <w:rPr>
                <w:b/>
              </w:rPr>
              <w:t>Date:</w:t>
            </w:r>
          </w:p>
        </w:tc>
        <w:tc>
          <w:tcPr>
            <w:tcW w:w="7649" w:type="dxa"/>
          </w:tcPr>
          <w:p w14:paraId="2046ECE7" w14:textId="77777777" w:rsidR="00000000" w:rsidRDefault="00185C9A">
            <w:pPr>
              <w:spacing w:after="120"/>
            </w:pPr>
            <w:r>
              <w:fldChar w:fldCharType="begin"/>
            </w:r>
            <w:r>
              <w:instrText xml:space="preserve"> DOCPROPERTY "Date" \* MERGEFORMAT </w:instrText>
            </w:r>
            <w:r>
              <w:fldChar w:fldCharType="separate"/>
            </w:r>
            <w:r>
              <w:t>17 January 2001</w:t>
            </w:r>
            <w:r>
              <w:fldChar w:fldCharType="end"/>
            </w:r>
          </w:p>
        </w:tc>
      </w:tr>
      <w:tr w:rsidR="00000000" w14:paraId="626B3391" w14:textId="77777777">
        <w:tblPrEx>
          <w:tblCellMar>
            <w:top w:w="0" w:type="dxa"/>
            <w:bottom w:w="0" w:type="dxa"/>
          </w:tblCellMar>
        </w:tblPrEx>
        <w:tc>
          <w:tcPr>
            <w:tcW w:w="1673" w:type="dxa"/>
          </w:tcPr>
          <w:p w14:paraId="4AD8BADF" w14:textId="77777777" w:rsidR="00000000" w:rsidRDefault="00185C9A">
            <w:pPr>
              <w:spacing w:after="120"/>
              <w:rPr>
                <w:b/>
              </w:rPr>
            </w:pPr>
            <w:r>
              <w:rPr>
                <w:b/>
              </w:rPr>
              <w:t>Author:</w:t>
            </w:r>
          </w:p>
        </w:tc>
        <w:tc>
          <w:tcPr>
            <w:tcW w:w="7649" w:type="dxa"/>
          </w:tcPr>
          <w:p w14:paraId="7785C889" w14:textId="77777777" w:rsidR="00000000" w:rsidRDefault="00185C9A">
            <w:pPr>
              <w:spacing w:after="120"/>
            </w:pPr>
            <w:r>
              <w:fldChar w:fldCharType="begin"/>
            </w:r>
            <w:r>
              <w:instrText xml:space="preserve"> AUTHOR  \* MERGEFORMAT </w:instrText>
            </w:r>
            <w:r>
              <w:fldChar w:fldCharType="separate"/>
            </w:r>
            <w:r>
              <w:rPr>
                <w:noProof/>
              </w:rPr>
              <w:t>John Brinkworth, Bill Waghorn</w:t>
            </w:r>
            <w:r>
              <w:fldChar w:fldCharType="end"/>
            </w:r>
          </w:p>
        </w:tc>
      </w:tr>
      <w:tr w:rsidR="00000000" w14:paraId="42902716" w14:textId="77777777">
        <w:tblPrEx>
          <w:tblCellMar>
            <w:top w:w="0" w:type="dxa"/>
            <w:bottom w:w="0" w:type="dxa"/>
          </w:tblCellMar>
        </w:tblPrEx>
        <w:tc>
          <w:tcPr>
            <w:tcW w:w="1673" w:type="dxa"/>
          </w:tcPr>
          <w:p w14:paraId="45A62EFF" w14:textId="77777777" w:rsidR="00000000" w:rsidRDefault="00185C9A">
            <w:pPr>
              <w:spacing w:after="120"/>
              <w:rPr>
                <w:b/>
              </w:rPr>
            </w:pPr>
            <w:r>
              <w:rPr>
                <w:b/>
              </w:rPr>
              <w:t>Distribution:</w:t>
            </w:r>
          </w:p>
        </w:tc>
        <w:tc>
          <w:tcPr>
            <w:tcW w:w="7649" w:type="dxa"/>
          </w:tcPr>
          <w:p w14:paraId="1365C701" w14:textId="77777777" w:rsidR="00000000" w:rsidRDefault="00185C9A">
            <w:pPr>
              <w:spacing w:after="120"/>
            </w:pPr>
            <w:r>
              <w:t>Project Sponsor</w:t>
            </w:r>
            <w:r>
              <w:br/>
              <w:t>Project Team</w:t>
            </w:r>
          </w:p>
        </w:tc>
      </w:tr>
      <w:tr w:rsidR="00000000" w14:paraId="13EC51E3" w14:textId="77777777">
        <w:tblPrEx>
          <w:tblCellMar>
            <w:top w:w="0" w:type="dxa"/>
            <w:bottom w:w="0" w:type="dxa"/>
          </w:tblCellMar>
        </w:tblPrEx>
        <w:tc>
          <w:tcPr>
            <w:tcW w:w="1673" w:type="dxa"/>
          </w:tcPr>
          <w:p w14:paraId="2F3859E6" w14:textId="77777777" w:rsidR="00000000" w:rsidRDefault="00185C9A">
            <w:pPr>
              <w:spacing w:after="120"/>
              <w:rPr>
                <w:b/>
              </w:rPr>
            </w:pPr>
            <w:r>
              <w:rPr>
                <w:b/>
              </w:rPr>
              <w:t>Reference:</w:t>
            </w:r>
          </w:p>
        </w:tc>
        <w:tc>
          <w:tcPr>
            <w:tcW w:w="7649" w:type="dxa"/>
          </w:tcPr>
          <w:p w14:paraId="1FDD9D68" w14:textId="77777777" w:rsidR="00000000" w:rsidRDefault="00185C9A">
            <w:pPr>
              <w:spacing w:after="120"/>
            </w:pPr>
            <w:r>
              <w:fldChar w:fldCharType="begin"/>
            </w:r>
            <w:r>
              <w:instrText xml:space="preserve"> KEYWORDS</w:instrText>
            </w:r>
            <w:r>
              <w:instrText xml:space="preserve">  \* MERGEFORMAT </w:instrText>
            </w:r>
            <w:r>
              <w:fldChar w:fldCharType="separate"/>
            </w:r>
            <w:r w:rsidR="00306C30">
              <w:t>WORKER</w:t>
            </w:r>
            <w:r>
              <w:t>-MS-SR</w:t>
            </w:r>
            <w:r>
              <w:fldChar w:fldCharType="end"/>
            </w:r>
          </w:p>
        </w:tc>
      </w:tr>
      <w:tr w:rsidR="00000000" w14:paraId="2DF6D5E0" w14:textId="77777777">
        <w:tblPrEx>
          <w:tblCellMar>
            <w:top w:w="0" w:type="dxa"/>
            <w:bottom w:w="0" w:type="dxa"/>
          </w:tblCellMar>
        </w:tblPrEx>
        <w:tc>
          <w:tcPr>
            <w:tcW w:w="1673" w:type="dxa"/>
          </w:tcPr>
          <w:p w14:paraId="6C0E204B" w14:textId="77777777" w:rsidR="00000000" w:rsidRDefault="00185C9A">
            <w:pPr>
              <w:spacing w:after="120"/>
              <w:rPr>
                <w:b/>
              </w:rPr>
            </w:pPr>
            <w:r>
              <w:rPr>
                <w:b/>
              </w:rPr>
              <w:t>Filename:</w:t>
            </w:r>
          </w:p>
        </w:tc>
        <w:tc>
          <w:tcPr>
            <w:tcW w:w="7649" w:type="dxa"/>
          </w:tcPr>
          <w:p w14:paraId="74F9CB3D" w14:textId="77777777" w:rsidR="00000000" w:rsidRDefault="00185C9A">
            <w:pPr>
              <w:spacing w:after="120"/>
            </w:pPr>
            <w:r>
              <w:fldChar w:fldCharType="begin"/>
            </w:r>
            <w:r>
              <w:instrText xml:space="preserve"> FILENAME \* MERGEFORMAT </w:instrText>
            </w:r>
            <w:r>
              <w:fldChar w:fldCharType="separate"/>
            </w:r>
            <w:r w:rsidR="00306C30">
              <w:rPr>
                <w:noProof/>
              </w:rPr>
              <w:t>WORKER</w:t>
            </w:r>
            <w:r>
              <w:rPr>
                <w:noProof/>
              </w:rPr>
              <w:t>-MS-SR-i1</w:t>
            </w:r>
            <w:r>
              <w:fldChar w:fldCharType="end"/>
            </w:r>
          </w:p>
        </w:tc>
      </w:tr>
      <w:tr w:rsidR="00000000" w14:paraId="7BE559F5" w14:textId="77777777">
        <w:tblPrEx>
          <w:tblCellMar>
            <w:top w:w="0" w:type="dxa"/>
            <w:bottom w:w="0" w:type="dxa"/>
          </w:tblCellMar>
        </w:tblPrEx>
        <w:tc>
          <w:tcPr>
            <w:tcW w:w="1673" w:type="dxa"/>
          </w:tcPr>
          <w:p w14:paraId="7177CFCF" w14:textId="77777777" w:rsidR="00000000" w:rsidRDefault="00185C9A">
            <w:pPr>
              <w:spacing w:after="120"/>
              <w:rPr>
                <w:b/>
              </w:rPr>
            </w:pPr>
            <w:r>
              <w:rPr>
                <w:b/>
              </w:rPr>
              <w:t>Control:</w:t>
            </w:r>
          </w:p>
        </w:tc>
        <w:tc>
          <w:tcPr>
            <w:tcW w:w="7649" w:type="dxa"/>
          </w:tcPr>
          <w:p w14:paraId="1C6C2572" w14:textId="77777777" w:rsidR="00000000" w:rsidRDefault="00185C9A">
            <w:pPr>
              <w:spacing w:after="120"/>
            </w:pPr>
            <w:r>
              <w:t>Reissue as complete document only</w:t>
            </w:r>
          </w:p>
        </w:tc>
      </w:tr>
    </w:tbl>
    <w:p w14:paraId="28B8FA26" w14:textId="77777777" w:rsidR="00000000" w:rsidRDefault="00185C9A">
      <w:pPr>
        <w:pStyle w:val="Doccontrolother"/>
        <w:numPr>
          <w:ilvl w:val="0"/>
          <w:numId w:val="0"/>
        </w:numPr>
        <w:ind w:left="720" w:hanging="720"/>
      </w:pPr>
      <w:bookmarkStart w:id="401" w:name="_Toc382804025"/>
      <w:bookmarkStart w:id="402" w:name="_Toc504527829"/>
      <w:r>
        <w:t>Document Signoff</w:t>
      </w:r>
      <w:bookmarkEnd w:id="401"/>
      <w:bookmarkEnd w:id="402"/>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000000" w14:paraId="459CF579" w14:textId="77777777">
        <w:tblPrEx>
          <w:tblCellMar>
            <w:top w:w="0" w:type="dxa"/>
            <w:bottom w:w="0" w:type="dxa"/>
          </w:tblCellMar>
        </w:tblPrEx>
        <w:tc>
          <w:tcPr>
            <w:tcW w:w="1837" w:type="dxa"/>
          </w:tcPr>
          <w:p w14:paraId="5B615E3E" w14:textId="77777777" w:rsidR="00000000" w:rsidRDefault="00185C9A">
            <w:pPr>
              <w:spacing w:before="120" w:after="120"/>
              <w:rPr>
                <w:b/>
              </w:rPr>
            </w:pPr>
            <w:r>
              <w:rPr>
                <w:b/>
              </w:rPr>
              <w:t>Nature of Signoff</w:t>
            </w:r>
          </w:p>
        </w:tc>
        <w:tc>
          <w:tcPr>
            <w:tcW w:w="1948" w:type="dxa"/>
          </w:tcPr>
          <w:p w14:paraId="41695394" w14:textId="77777777" w:rsidR="00000000" w:rsidRDefault="00185C9A">
            <w:pPr>
              <w:spacing w:before="120" w:after="120"/>
              <w:rPr>
                <w:b/>
              </w:rPr>
            </w:pPr>
            <w:r>
              <w:rPr>
                <w:b/>
              </w:rPr>
              <w:t>Person</w:t>
            </w:r>
          </w:p>
        </w:tc>
        <w:tc>
          <w:tcPr>
            <w:tcW w:w="2334" w:type="dxa"/>
          </w:tcPr>
          <w:p w14:paraId="00B8338E" w14:textId="77777777" w:rsidR="00000000" w:rsidRDefault="00185C9A">
            <w:pPr>
              <w:spacing w:before="120" w:after="120"/>
              <w:rPr>
                <w:b/>
              </w:rPr>
            </w:pPr>
            <w:r>
              <w:rPr>
                <w:b/>
              </w:rPr>
              <w:t>Signature</w:t>
            </w:r>
          </w:p>
        </w:tc>
        <w:tc>
          <w:tcPr>
            <w:tcW w:w="1388" w:type="dxa"/>
          </w:tcPr>
          <w:p w14:paraId="359E7972" w14:textId="77777777" w:rsidR="00000000" w:rsidRDefault="00185C9A">
            <w:pPr>
              <w:spacing w:before="120" w:after="120"/>
              <w:rPr>
                <w:b/>
              </w:rPr>
            </w:pPr>
            <w:r>
              <w:rPr>
                <w:b/>
              </w:rPr>
              <w:t>Date</w:t>
            </w:r>
          </w:p>
        </w:tc>
        <w:tc>
          <w:tcPr>
            <w:tcW w:w="1667" w:type="dxa"/>
          </w:tcPr>
          <w:p w14:paraId="1BA5E05C" w14:textId="77777777" w:rsidR="00000000" w:rsidRDefault="00185C9A">
            <w:pPr>
              <w:spacing w:before="120" w:after="120"/>
              <w:rPr>
                <w:b/>
              </w:rPr>
            </w:pPr>
            <w:r>
              <w:rPr>
                <w:b/>
              </w:rPr>
              <w:t>Role</w:t>
            </w:r>
          </w:p>
        </w:tc>
      </w:tr>
      <w:tr w:rsidR="00000000" w14:paraId="29B3AD5F" w14:textId="77777777">
        <w:tblPrEx>
          <w:tblCellMar>
            <w:top w:w="0" w:type="dxa"/>
            <w:bottom w:w="0" w:type="dxa"/>
          </w:tblCellMar>
        </w:tblPrEx>
        <w:tc>
          <w:tcPr>
            <w:tcW w:w="1837" w:type="dxa"/>
          </w:tcPr>
          <w:p w14:paraId="31820ACF" w14:textId="77777777" w:rsidR="00000000" w:rsidRDefault="00185C9A">
            <w:pPr>
              <w:spacing w:before="120" w:after="120"/>
            </w:pPr>
            <w:r>
              <w:t>Author</w:t>
            </w:r>
            <w:r>
              <w:br/>
            </w:r>
          </w:p>
        </w:tc>
        <w:tc>
          <w:tcPr>
            <w:tcW w:w="1948" w:type="dxa"/>
          </w:tcPr>
          <w:p w14:paraId="64E57798" w14:textId="77777777" w:rsidR="00000000" w:rsidRDefault="00185C9A">
            <w:pPr>
              <w:spacing w:before="120" w:after="120"/>
            </w:pPr>
            <w:r>
              <w:fldChar w:fldCharType="begin"/>
            </w:r>
            <w:r>
              <w:instrText xml:space="preserve"> AUTHOR  \* MERGEFORMAT </w:instrText>
            </w:r>
            <w:r>
              <w:fldChar w:fldCharType="separate"/>
            </w:r>
            <w:r>
              <w:rPr>
                <w:noProof/>
              </w:rPr>
              <w:t>John Brinkworth, Bill Waghorn</w:t>
            </w:r>
            <w:r>
              <w:fldChar w:fldCharType="end"/>
            </w:r>
          </w:p>
        </w:tc>
        <w:tc>
          <w:tcPr>
            <w:tcW w:w="2334" w:type="dxa"/>
          </w:tcPr>
          <w:p w14:paraId="5229FE99" w14:textId="77777777" w:rsidR="00000000" w:rsidRDefault="00185C9A">
            <w:pPr>
              <w:spacing w:before="120" w:after="120"/>
            </w:pPr>
          </w:p>
        </w:tc>
        <w:tc>
          <w:tcPr>
            <w:tcW w:w="1388" w:type="dxa"/>
          </w:tcPr>
          <w:p w14:paraId="30192181" w14:textId="77777777" w:rsidR="00000000" w:rsidRDefault="00185C9A">
            <w:pPr>
              <w:spacing w:before="120" w:after="120"/>
            </w:pPr>
          </w:p>
        </w:tc>
        <w:tc>
          <w:tcPr>
            <w:tcW w:w="1667" w:type="dxa"/>
          </w:tcPr>
          <w:p w14:paraId="4F27173F" w14:textId="77777777" w:rsidR="00000000" w:rsidRDefault="00185C9A">
            <w:pPr>
              <w:spacing w:before="120" w:after="120"/>
            </w:pPr>
            <w:r>
              <w:t>Project Manager, Consultant</w:t>
            </w:r>
          </w:p>
        </w:tc>
      </w:tr>
      <w:tr w:rsidR="00000000" w14:paraId="027EA143" w14:textId="77777777">
        <w:tblPrEx>
          <w:tblCellMar>
            <w:top w:w="0" w:type="dxa"/>
            <w:bottom w:w="0" w:type="dxa"/>
          </w:tblCellMar>
        </w:tblPrEx>
        <w:tc>
          <w:tcPr>
            <w:tcW w:w="1837" w:type="dxa"/>
          </w:tcPr>
          <w:p w14:paraId="6D0ED50C" w14:textId="77777777" w:rsidR="00000000" w:rsidRDefault="00185C9A">
            <w:pPr>
              <w:spacing w:before="120" w:after="120"/>
            </w:pPr>
            <w:r>
              <w:t>Review</w:t>
            </w:r>
          </w:p>
        </w:tc>
        <w:tc>
          <w:tcPr>
            <w:tcW w:w="1948" w:type="dxa"/>
          </w:tcPr>
          <w:p w14:paraId="6D102EC2" w14:textId="77777777" w:rsidR="00000000" w:rsidRDefault="00185C9A">
            <w:pPr>
              <w:spacing w:before="120" w:after="120"/>
            </w:pPr>
            <w:r>
              <w:t>Mark Pillatt</w:t>
            </w:r>
          </w:p>
        </w:tc>
        <w:tc>
          <w:tcPr>
            <w:tcW w:w="2334" w:type="dxa"/>
          </w:tcPr>
          <w:p w14:paraId="20DEBCFE" w14:textId="77777777" w:rsidR="00000000" w:rsidRDefault="00185C9A">
            <w:pPr>
              <w:spacing w:before="120" w:after="120"/>
            </w:pPr>
          </w:p>
        </w:tc>
        <w:tc>
          <w:tcPr>
            <w:tcW w:w="1388" w:type="dxa"/>
          </w:tcPr>
          <w:p w14:paraId="1C052123" w14:textId="77777777" w:rsidR="00000000" w:rsidRDefault="00185C9A">
            <w:pPr>
              <w:spacing w:before="120" w:after="120"/>
            </w:pPr>
          </w:p>
        </w:tc>
        <w:tc>
          <w:tcPr>
            <w:tcW w:w="1667" w:type="dxa"/>
          </w:tcPr>
          <w:p w14:paraId="0BD4EC6C" w14:textId="77777777" w:rsidR="00000000" w:rsidRDefault="00185C9A">
            <w:pPr>
              <w:spacing w:before="120" w:after="120"/>
            </w:pPr>
            <w:r>
              <w:t>Consultant</w:t>
            </w:r>
          </w:p>
        </w:tc>
      </w:tr>
    </w:tbl>
    <w:p w14:paraId="4EFD3964" w14:textId="77777777" w:rsidR="00000000" w:rsidRDefault="00185C9A">
      <w:pPr>
        <w:pStyle w:val="Doccontrolother"/>
        <w:numPr>
          <w:ilvl w:val="0"/>
          <w:numId w:val="0"/>
        </w:numPr>
        <w:ind w:left="720" w:hanging="720"/>
      </w:pPr>
      <w:bookmarkStart w:id="403" w:name="_Ref324735991"/>
      <w:bookmarkStart w:id="404" w:name="_Ref324736023"/>
      <w:bookmarkStart w:id="405" w:name="_Toc382804026"/>
      <w:bookmarkStart w:id="406" w:name="_Toc504527830"/>
      <w:r>
        <w:t>Document Change Record</w:t>
      </w:r>
      <w:bookmarkEnd w:id="403"/>
      <w:bookmarkEnd w:id="404"/>
      <w:bookmarkEnd w:id="405"/>
      <w:bookmarkEnd w:id="406"/>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000000" w14:paraId="14F81B86" w14:textId="77777777">
        <w:tblPrEx>
          <w:tblCellMar>
            <w:top w:w="0" w:type="dxa"/>
            <w:bottom w:w="0" w:type="dxa"/>
          </w:tblCellMar>
        </w:tblPrEx>
        <w:tc>
          <w:tcPr>
            <w:tcW w:w="1837" w:type="dxa"/>
          </w:tcPr>
          <w:p w14:paraId="638F980E" w14:textId="77777777" w:rsidR="00000000" w:rsidRDefault="00185C9A">
            <w:pPr>
              <w:spacing w:before="120" w:after="120" w:line="240" w:lineRule="atLeast"/>
              <w:rPr>
                <w:b/>
              </w:rPr>
            </w:pPr>
            <w:r>
              <w:rPr>
                <w:b/>
              </w:rPr>
              <w:t>Date</w:t>
            </w:r>
          </w:p>
        </w:tc>
        <w:tc>
          <w:tcPr>
            <w:tcW w:w="1559" w:type="dxa"/>
          </w:tcPr>
          <w:p w14:paraId="16C9430E" w14:textId="77777777" w:rsidR="00000000" w:rsidRDefault="00185C9A">
            <w:pPr>
              <w:spacing w:before="120" w:after="120" w:line="240" w:lineRule="atLeast"/>
              <w:rPr>
                <w:b/>
              </w:rPr>
            </w:pPr>
            <w:r>
              <w:rPr>
                <w:b/>
              </w:rPr>
              <w:t>Version</w:t>
            </w:r>
          </w:p>
        </w:tc>
        <w:tc>
          <w:tcPr>
            <w:tcW w:w="2835" w:type="dxa"/>
          </w:tcPr>
          <w:p w14:paraId="421E2E20" w14:textId="77777777" w:rsidR="00000000" w:rsidRDefault="00185C9A">
            <w:pPr>
              <w:spacing w:before="120" w:after="120" w:line="240" w:lineRule="atLeast"/>
              <w:rPr>
                <w:b/>
              </w:rPr>
            </w:pPr>
            <w:r>
              <w:rPr>
                <w:b/>
              </w:rPr>
              <w:t>Author</w:t>
            </w:r>
          </w:p>
        </w:tc>
        <w:tc>
          <w:tcPr>
            <w:tcW w:w="2943" w:type="dxa"/>
          </w:tcPr>
          <w:p w14:paraId="1ADC6AC1" w14:textId="77777777" w:rsidR="00000000" w:rsidRDefault="00185C9A">
            <w:pPr>
              <w:spacing w:before="120" w:after="120" w:line="240" w:lineRule="atLeast"/>
              <w:ind w:right="318"/>
              <w:rPr>
                <w:b/>
              </w:rPr>
            </w:pPr>
            <w:r>
              <w:rPr>
                <w:b/>
              </w:rPr>
              <w:t>Change Details</w:t>
            </w:r>
          </w:p>
        </w:tc>
      </w:tr>
      <w:tr w:rsidR="00000000" w14:paraId="4304C660" w14:textId="77777777">
        <w:tblPrEx>
          <w:tblCellMar>
            <w:top w:w="0" w:type="dxa"/>
            <w:bottom w:w="0" w:type="dxa"/>
          </w:tblCellMar>
        </w:tblPrEx>
        <w:tc>
          <w:tcPr>
            <w:tcW w:w="1837" w:type="dxa"/>
          </w:tcPr>
          <w:p w14:paraId="0D449A02" w14:textId="77777777" w:rsidR="00000000" w:rsidRDefault="00185C9A">
            <w:pPr>
              <w:spacing w:before="120" w:after="120" w:line="240" w:lineRule="atLeast"/>
            </w:pPr>
            <w:r>
              <w:t>16 November 2000</w:t>
            </w:r>
          </w:p>
        </w:tc>
        <w:tc>
          <w:tcPr>
            <w:tcW w:w="1559" w:type="dxa"/>
          </w:tcPr>
          <w:p w14:paraId="1BD4E64B" w14:textId="77777777" w:rsidR="00000000" w:rsidRDefault="00185C9A">
            <w:pPr>
              <w:spacing w:before="120" w:after="120" w:line="240" w:lineRule="atLeast"/>
            </w:pPr>
            <w:r>
              <w:t>Issue 1 Draft C</w:t>
            </w:r>
          </w:p>
        </w:tc>
        <w:tc>
          <w:tcPr>
            <w:tcW w:w="2835" w:type="dxa"/>
          </w:tcPr>
          <w:p w14:paraId="51937B20" w14:textId="77777777" w:rsidR="00000000" w:rsidRDefault="00185C9A">
            <w:pPr>
              <w:spacing w:before="120" w:after="120" w:line="240" w:lineRule="atLeast"/>
            </w:pPr>
            <w:r>
              <w:t>John Brinkworth,</w:t>
            </w:r>
            <w:r>
              <w:br/>
              <w:t>Bill Waghorn</w:t>
            </w:r>
          </w:p>
        </w:tc>
        <w:tc>
          <w:tcPr>
            <w:tcW w:w="2943" w:type="dxa"/>
          </w:tcPr>
          <w:p w14:paraId="21E75717" w14:textId="77777777" w:rsidR="00000000" w:rsidRDefault="00185C9A">
            <w:pPr>
              <w:spacing w:before="120" w:after="120" w:line="240" w:lineRule="atLeast"/>
              <w:ind w:right="318"/>
            </w:pPr>
            <w:r>
              <w:t>First issue</w:t>
            </w:r>
          </w:p>
        </w:tc>
      </w:tr>
      <w:tr w:rsidR="00000000" w14:paraId="79B43D45" w14:textId="77777777">
        <w:tblPrEx>
          <w:tblCellMar>
            <w:top w:w="0" w:type="dxa"/>
            <w:bottom w:w="0" w:type="dxa"/>
          </w:tblCellMar>
        </w:tblPrEx>
        <w:tc>
          <w:tcPr>
            <w:tcW w:w="1837" w:type="dxa"/>
          </w:tcPr>
          <w:p w14:paraId="293B337B" w14:textId="77777777" w:rsidR="00000000" w:rsidRDefault="00185C9A">
            <w:pPr>
              <w:spacing w:before="120" w:after="120" w:line="240" w:lineRule="atLeast"/>
            </w:pPr>
            <w:r>
              <w:t>17 January 2001</w:t>
            </w:r>
          </w:p>
        </w:tc>
        <w:tc>
          <w:tcPr>
            <w:tcW w:w="1559" w:type="dxa"/>
          </w:tcPr>
          <w:p w14:paraId="5F32D105" w14:textId="77777777" w:rsidR="00000000" w:rsidRDefault="00185C9A">
            <w:pPr>
              <w:spacing w:before="120" w:after="120" w:line="240" w:lineRule="atLeast"/>
            </w:pPr>
            <w:r>
              <w:fldChar w:fldCharType="begin"/>
            </w:r>
            <w:r>
              <w:instrText xml:space="preserve"> SUBJECT  \* MERGEFORMAT </w:instrText>
            </w:r>
            <w:r>
              <w:fldChar w:fldCharType="end"/>
            </w:r>
          </w:p>
        </w:tc>
        <w:tc>
          <w:tcPr>
            <w:tcW w:w="2835" w:type="dxa"/>
          </w:tcPr>
          <w:p w14:paraId="3B8996C4" w14:textId="77777777" w:rsidR="00000000" w:rsidRDefault="00185C9A">
            <w:pPr>
              <w:spacing w:before="120" w:after="120" w:line="240" w:lineRule="atLeast"/>
            </w:pPr>
            <w:r>
              <w:t>Bill Waghorn</w:t>
            </w:r>
          </w:p>
        </w:tc>
        <w:tc>
          <w:tcPr>
            <w:tcW w:w="2943" w:type="dxa"/>
          </w:tcPr>
          <w:p w14:paraId="2869B0E6" w14:textId="77777777" w:rsidR="00000000" w:rsidRDefault="00185C9A">
            <w:pPr>
              <w:spacing w:before="120" w:after="120" w:line="240" w:lineRule="atLeast"/>
              <w:ind w:right="318"/>
            </w:pPr>
            <w:r>
              <w:t>U</w:t>
            </w:r>
            <w:r>
              <w:t>pdate in the light of review comments, plus further review by Mark Pillatt and reformatting  by Sue Turner</w:t>
            </w:r>
          </w:p>
        </w:tc>
      </w:tr>
    </w:tbl>
    <w:p w14:paraId="129F787B" w14:textId="77777777" w:rsidR="00185C9A" w:rsidRDefault="00185C9A">
      <w:pPr>
        <w:spacing w:line="480" w:lineRule="auto"/>
        <w:jc w:val="center"/>
      </w:pPr>
    </w:p>
    <w:sectPr w:rsidR="00185C9A">
      <w:headerReference w:type="first" r:id="rId14"/>
      <w:footerReference w:type="first" r:id="rId15"/>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2" w:author="Mark Pillatt" w:initials="GMP">
    <w:p w14:paraId="76A60F4A" w14:textId="77777777" w:rsidR="00000000" w:rsidRDefault="00185C9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w:t>
      </w:r>
      <w:r>
        <w:tab/>
        <w:t>Plus Communications requirements? Need to make more mention of comms.</w:t>
      </w:r>
      <w:r>
        <w:t xml:space="preserve">  [WJW] Yes, much more comms needed.  </w:t>
      </w:r>
      <w:r>
        <w:t>For a start, a</w:t>
      </w:r>
      <w:r>
        <w:t xml:space="preserve">dditions made to 6.4 and 7.7.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A60F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E4928" w14:textId="77777777" w:rsidR="00185C9A" w:rsidRDefault="00185C9A">
      <w:r>
        <w:separator/>
      </w:r>
    </w:p>
  </w:endnote>
  <w:endnote w:type="continuationSeparator" w:id="0">
    <w:p w14:paraId="1933AFD1" w14:textId="77777777" w:rsidR="00185C9A" w:rsidRDefault="0018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376A1" w14:textId="77777777" w:rsidR="00000000" w:rsidRDefault="00185C9A">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3C67" w14:textId="77777777" w:rsidR="00000000" w:rsidRDefault="00185C9A">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000000" w14:paraId="780CC8AD" w14:textId="77777777">
      <w:tblPrEx>
        <w:tblCellMar>
          <w:top w:w="0" w:type="dxa"/>
          <w:bottom w:w="0" w:type="dxa"/>
        </w:tblCellMar>
      </w:tblPrEx>
      <w:trPr>
        <w:cantSplit/>
      </w:trPr>
      <w:tc>
        <w:tcPr>
          <w:tcW w:w="3085" w:type="dxa"/>
        </w:tcPr>
        <w:p w14:paraId="48CB2457" w14:textId="77777777" w:rsidR="00000000" w:rsidRDefault="00185C9A">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IDA-MS-SR</w:t>
          </w:r>
          <w:r>
            <w:rPr>
              <w:sz w:val="20"/>
            </w:rPr>
            <w:fldChar w:fldCharType="end"/>
          </w:r>
        </w:p>
      </w:tc>
      <w:tc>
        <w:tcPr>
          <w:tcW w:w="3260" w:type="dxa"/>
        </w:tcPr>
        <w:p w14:paraId="343DFAAB" w14:textId="77777777" w:rsidR="00000000" w:rsidRDefault="00185C9A">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10</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34</w:t>
          </w:r>
          <w:r>
            <w:rPr>
              <w:sz w:val="20"/>
            </w:rPr>
            <w:fldChar w:fldCharType="end"/>
          </w:r>
        </w:p>
      </w:tc>
      <w:tc>
        <w:tcPr>
          <w:tcW w:w="2835" w:type="dxa"/>
        </w:tcPr>
        <w:p w14:paraId="48C63C86" w14:textId="77777777" w:rsidR="00000000" w:rsidRDefault="00185C9A">
          <w:pPr>
            <w:pStyle w:val="Header"/>
            <w:spacing w:line="280" w:lineRule="atLeast"/>
            <w:jc w:val="right"/>
            <w:rPr>
              <w:sz w:val="56"/>
            </w:rPr>
          </w:pPr>
          <w:r>
            <w:rPr>
              <w:rFonts w:ascii="Anite" w:hAnsi="Anite"/>
              <w:sz w:val="56"/>
            </w:rPr>
            <w:t>qw</w:t>
          </w:r>
        </w:p>
      </w:tc>
    </w:tr>
  </w:tbl>
  <w:p w14:paraId="1D7B998C" w14:textId="77777777" w:rsidR="00000000" w:rsidRDefault="00185C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186C5" w14:textId="77777777" w:rsidR="00185C9A" w:rsidRDefault="00185C9A">
      <w:r>
        <w:separator/>
      </w:r>
    </w:p>
  </w:footnote>
  <w:footnote w:type="continuationSeparator" w:id="0">
    <w:p w14:paraId="3B0D83F2" w14:textId="77777777" w:rsidR="00185C9A" w:rsidRDefault="00185C9A">
      <w:r>
        <w:continuationSeparator/>
      </w:r>
    </w:p>
  </w:footnote>
  <w:footnote w:id="1">
    <w:p w14:paraId="04A903CD" w14:textId="77777777" w:rsidR="00000000" w:rsidRDefault="00185C9A">
      <w:pPr>
        <w:pStyle w:val="FootnoteText"/>
        <w:ind w:left="720" w:hanging="720"/>
      </w:pPr>
      <w:r>
        <w:rPr>
          <w:rStyle w:val="FootnoteReference"/>
        </w:rPr>
        <w:footnoteRef/>
      </w:r>
      <w:r>
        <w:t xml:space="preserve"> </w:t>
      </w:r>
      <w:r>
        <w:tab/>
        <w:t>In this document we always to refer to IDA Projects as “IDA Projects”, with the “IDA” prefix and the capital “P”.  This is to avoid any avoidabl</w:t>
      </w:r>
      <w:r>
        <w:t xml:space="preserve">e confusion between IDA Projects and any other activities, including contracts executed within IDA Projects, which may be referred to as “projects” by those working on them.  </w:t>
      </w:r>
    </w:p>
  </w:footnote>
  <w:footnote w:id="2">
    <w:p w14:paraId="630372B0" w14:textId="77777777" w:rsidR="00000000" w:rsidRDefault="00185C9A">
      <w:pPr>
        <w:pStyle w:val="FootnoteText"/>
        <w:ind w:left="720" w:hanging="720"/>
      </w:pPr>
      <w:r>
        <w:rPr>
          <w:rStyle w:val="FootnoteReference"/>
        </w:rPr>
        <w:footnoteRef/>
      </w:r>
      <w:r>
        <w:t xml:space="preserve"> </w:t>
      </w:r>
      <w:r>
        <w:tab/>
        <w:t xml:space="preserve">Note that “project” is used in this section in the normal English sense, and </w:t>
      </w:r>
      <w:r>
        <w:t xml:space="preserve">does not necessarily refer to an IDA Project.  It might possibly have been replaced by “contract”, except that the projects in question will not necessarily all be contracts.  </w:t>
      </w:r>
    </w:p>
  </w:footnote>
  <w:footnote w:id="3">
    <w:p w14:paraId="1653B204" w14:textId="77777777" w:rsidR="00000000" w:rsidRDefault="00185C9A">
      <w:pPr>
        <w:pStyle w:val="FootnoteText"/>
        <w:ind w:left="720" w:hanging="720"/>
      </w:pPr>
      <w:r>
        <w:rPr>
          <w:rStyle w:val="FootnoteReference"/>
        </w:rPr>
        <w:footnoteRef/>
      </w:r>
      <w:r>
        <w:t xml:space="preserve"> </w:t>
      </w:r>
      <w:r>
        <w:tab/>
        <w:t xml:space="preserve">Note that this applies only within the specific </w:t>
      </w:r>
      <w:r>
        <w:fldChar w:fldCharType="begin"/>
      </w:r>
      <w:r>
        <w:instrText xml:space="preserve">title  \* mergeformat </w:instrText>
      </w:r>
      <w:r>
        <w:fldChar w:fldCharType="separate"/>
      </w:r>
      <w:r>
        <w:t>Syst</w:t>
      </w:r>
      <w:r>
        <w:t>em Requirement</w:t>
      </w:r>
      <w:r>
        <w:fldChar w:fldCharType="end"/>
      </w:r>
      <w:r>
        <w:t xml:space="preserve"> document.  It does not imply, for example, that requirements in a </w:t>
      </w:r>
      <w:r>
        <w:fldChar w:fldCharType="begin"/>
      </w:r>
      <w:r>
        <w:instrText xml:space="preserve">title  \* mergeformat </w:instrText>
      </w:r>
      <w:r>
        <w:fldChar w:fldCharType="separate"/>
      </w:r>
      <w:r>
        <w:t>System Requirement</w:t>
      </w:r>
      <w:r>
        <w:fldChar w:fldCharType="end"/>
      </w:r>
      <w:r>
        <w:t xml:space="preserve"> document override or supersede those in the User Requirements document to which it is subordinate.  </w:t>
      </w:r>
    </w:p>
  </w:footnote>
  <w:footnote w:id="4">
    <w:p w14:paraId="23E10265" w14:textId="77777777" w:rsidR="00000000" w:rsidRDefault="00185C9A">
      <w:pPr>
        <w:pStyle w:val="FootnoteText"/>
        <w:ind w:left="720" w:hanging="720"/>
      </w:pPr>
      <w:r>
        <w:rPr>
          <w:rStyle w:val="FootnoteReference"/>
        </w:rPr>
        <w:footnoteRef/>
      </w:r>
      <w:r>
        <w:t xml:space="preserve"> </w:t>
      </w:r>
      <w:r>
        <w:tab/>
      </w:r>
      <w:ins w:id="144" w:author="W J Waghorn" w:date="2001-01-02T10:39:00Z">
        <w:r>
          <w:t>Note that, a</w:t>
        </w:r>
      </w:ins>
      <w:ins w:id="145" w:author="W J Waghorn" w:date="2001-01-02T10:38:00Z">
        <w:r>
          <w:t>s a principle,</w:t>
        </w:r>
        <w:r>
          <w:t xml:space="preserve"> IDA </w:t>
        </w:r>
      </w:ins>
      <w:ins w:id="146" w:author="W J Waghorn" w:date="2001-01-02T10:40:00Z">
        <w:r>
          <w:t xml:space="preserve">itself </w:t>
        </w:r>
      </w:ins>
      <w:ins w:id="147" w:author="W J Waghorn" w:date="2001-01-02T10:38:00Z">
        <w:r>
          <w:t>will not supply h</w:t>
        </w:r>
      </w:ins>
      <w:ins w:id="148" w:author="W J Waghorn" w:date="2001-01-02T10:39:00Z">
        <w:r>
          <w:t>ard</w:t>
        </w:r>
      </w:ins>
      <w:ins w:id="149" w:author="W J Waghorn" w:date="2001-01-02T10:38:00Z">
        <w:r>
          <w:t>w</w:t>
        </w:r>
      </w:ins>
      <w:ins w:id="150" w:author="W J Waghorn" w:date="2001-01-02T10:39:00Z">
        <w:r>
          <w:t>are</w:t>
        </w:r>
      </w:ins>
      <w:ins w:id="151" w:author="W J Waghorn" w:date="2001-01-02T10:38:00Z">
        <w:r>
          <w:t>. This is considered part of (sectoral) infrastructure</w:t>
        </w:r>
      </w:ins>
      <w:ins w:id="152" w:author="W J Waghorn" w:date="2001-01-02T10:39:00Z">
        <w:r>
          <w:t xml:space="preserve">, and hence any </w:t>
        </w:r>
      </w:ins>
      <w:ins w:id="153" w:author="W J Waghorn" w:date="2001-01-02T10:40:00Z">
        <w:r>
          <w:t>hardware required for an IDA Project has to be paid for from sectoral budgets or other sources</w:t>
        </w:r>
      </w:ins>
      <w:ins w:id="154" w:author="W J Waghorn" w:date="2001-01-02T10:38:00Z">
        <w:r>
          <w:t>.</w:t>
        </w:r>
      </w:ins>
    </w:p>
  </w:footnote>
  <w:footnote w:id="5">
    <w:p w14:paraId="0A25A659" w14:textId="77777777" w:rsidR="00000000" w:rsidRDefault="00185C9A">
      <w:pPr>
        <w:pStyle w:val="FootnoteText"/>
        <w:ind w:left="720" w:hanging="720"/>
      </w:pPr>
      <w:r>
        <w:rPr>
          <w:rStyle w:val="FootnoteReference"/>
        </w:rPr>
        <w:footnoteRef/>
      </w:r>
      <w:r>
        <w:t xml:space="preserve"> </w:t>
      </w:r>
      <w:r>
        <w:tab/>
        <w:t xml:space="preserve">It should not be assumed that such increases would </w:t>
      </w:r>
      <w:r>
        <w:t xml:space="preserve">be free of charge.  However, it is unlikely that the development would be deemed to have made provision for them if their cost were more than a proportionate increase in the price of the hardware components affected.  </w:t>
      </w:r>
    </w:p>
  </w:footnote>
  <w:footnote w:id="6">
    <w:p w14:paraId="616B6D03" w14:textId="77777777" w:rsidR="00000000" w:rsidRDefault="00185C9A">
      <w:pPr>
        <w:pStyle w:val="FootnoteText"/>
        <w:ind w:left="720" w:hanging="720"/>
      </w:pPr>
      <w:r>
        <w:rPr>
          <w:rStyle w:val="FootnoteReference"/>
        </w:rPr>
        <w:footnoteRef/>
      </w:r>
      <w:r>
        <w:t xml:space="preserve"> </w:t>
      </w:r>
      <w:r>
        <w:tab/>
        <w:t>For example, a system designed for</w:t>
      </w:r>
      <w:r>
        <w:t xml:space="preserve"> 24x7 usage may differ substantially from one suitable only for use during “normal working hours”.  And the facilities offered to the user in a 24x7 system may be different if the help desk or the system operators are not always available.  </w:t>
      </w:r>
    </w:p>
  </w:footnote>
  <w:footnote w:id="7">
    <w:p w14:paraId="7141ED45" w14:textId="77777777" w:rsidR="00000000" w:rsidRDefault="00185C9A">
      <w:pPr>
        <w:pStyle w:val="FootnoteText"/>
        <w:ind w:left="720" w:hanging="720"/>
      </w:pPr>
      <w:r>
        <w:rPr>
          <w:rStyle w:val="FootnoteReference"/>
        </w:rPr>
        <w:footnoteRef/>
      </w:r>
      <w:r>
        <w:t xml:space="preserve"> </w:t>
      </w:r>
      <w:r>
        <w:tab/>
        <w:t>For example</w:t>
      </w:r>
      <w:r>
        <w:t xml:space="preserve">:  “The system must use Oracle for …”;  “The following parameters must be stored as data in the database or other files, rather than embedded in the source code of the software …”;  “All source code shall conform with the EC’s C++ coding standards”;  “The </w:t>
      </w:r>
      <w:r>
        <w:t xml:space="preserve">following functions must be implemented as Jaffa Biscuits …”;  “There shall be a separate software package to perform the xyz function, with an spqr interface”;  etc. </w:t>
      </w:r>
    </w:p>
  </w:footnote>
  <w:footnote w:id="8">
    <w:p w14:paraId="09386076" w14:textId="77777777" w:rsidR="00000000" w:rsidRDefault="00185C9A">
      <w:pPr>
        <w:pStyle w:val="FootnoteText"/>
        <w:ind w:left="720" w:hanging="720"/>
      </w:pPr>
      <w:r>
        <w:rPr>
          <w:rStyle w:val="FootnoteReference"/>
        </w:rPr>
        <w:footnoteRef/>
      </w:r>
      <w:r>
        <w:t xml:space="preserve"> </w:t>
      </w:r>
      <w:r>
        <w:tab/>
        <w:t>Be wary, for example, of letting programmers have prior access to Acceptance Test dat</w:t>
      </w:r>
      <w:r>
        <w:t xml:space="preserve">a.  It is not unknown for them to know two years in advance precisely what the Acceptance Tests will be, in which case the Acceptance Test data becomes the </w:t>
      </w:r>
      <w:r>
        <w:rPr>
          <w:i/>
        </w:rPr>
        <w:t>de facto</w:t>
      </w:r>
      <w:r>
        <w:t xml:space="preserve"> functional specification. </w:t>
      </w:r>
    </w:p>
  </w:footnote>
  <w:footnote w:id="9">
    <w:p w14:paraId="52D95406" w14:textId="77777777" w:rsidR="00000000" w:rsidRDefault="00185C9A">
      <w:pPr>
        <w:pStyle w:val="FootnoteText"/>
      </w:pPr>
      <w:r>
        <w:rPr>
          <w:rStyle w:val="FootnoteReference"/>
        </w:rPr>
        <w:footnoteRef/>
      </w:r>
      <w:r>
        <w:t xml:space="preserve"> </w:t>
      </w:r>
      <w:r>
        <w:tab/>
        <w:t>For example “No Grade A faults and not more than 12 Grade B f</w:t>
      </w:r>
      <w:r>
        <w:t xml:space="preserve">aults”.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000000" w14:paraId="7F04048C" w14:textId="77777777">
      <w:tblPrEx>
        <w:tblCellMar>
          <w:top w:w="0" w:type="dxa"/>
          <w:bottom w:w="0" w:type="dxa"/>
        </w:tblCellMar>
      </w:tblPrEx>
      <w:trPr>
        <w:cantSplit/>
      </w:trPr>
      <w:tc>
        <w:tcPr>
          <w:tcW w:w="1980" w:type="dxa"/>
        </w:tcPr>
        <w:p w14:paraId="39D44651" w14:textId="77777777" w:rsidR="00000000" w:rsidRDefault="00185C9A">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22</w:t>
          </w:r>
          <w:r>
            <w:rPr>
              <w:sz w:val="18"/>
            </w:rPr>
            <w:fldChar w:fldCharType="end"/>
          </w:r>
        </w:p>
      </w:tc>
      <w:tc>
        <w:tcPr>
          <w:tcW w:w="7110" w:type="dxa"/>
        </w:tcPr>
        <w:p w14:paraId="1F9A56E3" w14:textId="77777777" w:rsidR="00000000" w:rsidRDefault="00185C9A">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System Requirement</w:t>
          </w:r>
          <w:r>
            <w:rPr>
              <w:sz w:val="18"/>
            </w:rPr>
            <w:fldChar w:fldCharType="end"/>
          </w:r>
        </w:p>
      </w:tc>
    </w:tr>
    <w:tr w:rsidR="00000000" w14:paraId="6E2C48B7" w14:textId="77777777">
      <w:tblPrEx>
        <w:tblCellMar>
          <w:top w:w="0" w:type="dxa"/>
          <w:bottom w:w="0" w:type="dxa"/>
        </w:tblCellMar>
      </w:tblPrEx>
      <w:trPr>
        <w:cantSplit/>
      </w:trPr>
      <w:tc>
        <w:tcPr>
          <w:tcW w:w="1980" w:type="dxa"/>
        </w:tcPr>
        <w:p w14:paraId="582F7701" w14:textId="77777777" w:rsidR="00000000" w:rsidRDefault="00185C9A">
          <w:pPr>
            <w:pStyle w:val="Header"/>
            <w:rPr>
              <w:sz w:val="18"/>
            </w:rPr>
          </w:pPr>
        </w:p>
      </w:tc>
      <w:tc>
        <w:tcPr>
          <w:tcW w:w="7110" w:type="dxa"/>
        </w:tcPr>
        <w:p w14:paraId="2FF53CDA" w14:textId="77777777" w:rsidR="00000000" w:rsidRDefault="00185C9A">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IDA-MS-SR</w:t>
          </w:r>
          <w:r>
            <w:rPr>
              <w:sz w:val="18"/>
            </w:rPr>
            <w:fldChar w:fldCharType="end"/>
          </w:r>
        </w:p>
      </w:tc>
    </w:tr>
    <w:tr w:rsidR="00000000" w14:paraId="64B0F223" w14:textId="77777777">
      <w:tblPrEx>
        <w:tblCellMar>
          <w:top w:w="0" w:type="dxa"/>
          <w:bottom w:w="0" w:type="dxa"/>
        </w:tblCellMar>
      </w:tblPrEx>
      <w:trPr>
        <w:cantSplit/>
      </w:trPr>
      <w:tc>
        <w:tcPr>
          <w:tcW w:w="1980" w:type="dxa"/>
        </w:tcPr>
        <w:p w14:paraId="33EE864C" w14:textId="77777777" w:rsidR="00000000" w:rsidRDefault="00185C9A">
          <w:pPr>
            <w:pStyle w:val="Header"/>
            <w:rPr>
              <w:sz w:val="18"/>
            </w:rPr>
          </w:pPr>
        </w:p>
      </w:tc>
      <w:tc>
        <w:tcPr>
          <w:tcW w:w="7110" w:type="dxa"/>
        </w:tcPr>
        <w:p w14:paraId="60A2E826" w14:textId="77777777" w:rsidR="00000000" w:rsidRDefault="00185C9A">
          <w:pPr>
            <w:pStyle w:val="Header"/>
            <w:jc w:val="right"/>
            <w:rPr>
              <w:sz w:val="18"/>
            </w:rPr>
          </w:pPr>
          <w:r>
            <w:rPr>
              <w:sz w:val="18"/>
            </w:rPr>
            <w:fldChar w:fldCharType="begin"/>
          </w:r>
          <w:r>
            <w:rPr>
              <w:sz w:val="18"/>
            </w:rPr>
            <w:instrText xml:space="preserve">subject  \* mergeformat </w:instrText>
          </w:r>
          <w:r>
            <w:rPr>
              <w:sz w:val="18"/>
            </w:rPr>
            <w:fldChar w:fldCharType="end"/>
          </w:r>
        </w:p>
      </w:tc>
    </w:tr>
  </w:tbl>
  <w:p w14:paraId="73461DFA" w14:textId="77777777" w:rsidR="00000000" w:rsidRDefault="00185C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000000" w14:paraId="4A376FAE" w14:textId="77777777">
      <w:tblPrEx>
        <w:tblCellMar>
          <w:top w:w="0" w:type="dxa"/>
          <w:bottom w:w="0" w:type="dxa"/>
        </w:tblCellMar>
      </w:tblPrEx>
      <w:trPr>
        <w:cantSplit/>
      </w:trPr>
      <w:tc>
        <w:tcPr>
          <w:tcW w:w="6210" w:type="dxa"/>
        </w:tcPr>
        <w:p w14:paraId="5E4CC859" w14:textId="77777777" w:rsidR="00000000" w:rsidRDefault="00185C9A">
          <w:pPr>
            <w:pStyle w:val="Header"/>
            <w:rPr>
              <w:sz w:val="18"/>
            </w:rPr>
          </w:pPr>
          <w:r>
            <w:rPr>
              <w:sz w:val="18"/>
            </w:rPr>
            <w:fldChar w:fldCharType="begin"/>
          </w:r>
          <w:r>
            <w:rPr>
              <w:sz w:val="18"/>
            </w:rPr>
            <w:instrText xml:space="preserve">title  \* mergeformat </w:instrText>
          </w:r>
          <w:r>
            <w:rPr>
              <w:sz w:val="18"/>
            </w:rPr>
            <w:fldChar w:fldCharType="separate"/>
          </w:r>
          <w:r>
            <w:rPr>
              <w:sz w:val="18"/>
            </w:rPr>
            <w:t>System Requirement</w:t>
          </w:r>
          <w:r>
            <w:rPr>
              <w:sz w:val="18"/>
            </w:rPr>
            <w:fldChar w:fldCharType="end"/>
          </w:r>
        </w:p>
      </w:tc>
      <w:tc>
        <w:tcPr>
          <w:tcW w:w="2880" w:type="dxa"/>
        </w:tcPr>
        <w:p w14:paraId="42AEE296" w14:textId="77777777" w:rsidR="00000000" w:rsidRDefault="00185C9A">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3C7DEC">
            <w:rPr>
              <w:noProof/>
              <w:sz w:val="18"/>
            </w:rPr>
            <w:t>17</w:t>
          </w:r>
          <w:r>
            <w:rPr>
              <w:sz w:val="18"/>
            </w:rPr>
            <w:fldChar w:fldCharType="end"/>
          </w:r>
        </w:p>
      </w:tc>
    </w:tr>
    <w:tr w:rsidR="00000000" w14:paraId="3EE16EE9" w14:textId="77777777">
      <w:tblPrEx>
        <w:tblCellMar>
          <w:top w:w="0" w:type="dxa"/>
          <w:bottom w:w="0" w:type="dxa"/>
        </w:tblCellMar>
      </w:tblPrEx>
      <w:trPr>
        <w:cantSplit/>
      </w:trPr>
      <w:tc>
        <w:tcPr>
          <w:tcW w:w="6210" w:type="dxa"/>
        </w:tcPr>
        <w:p w14:paraId="4BC44239" w14:textId="514FF2AA" w:rsidR="00000000" w:rsidRDefault="00185C9A" w:rsidP="00CC0CF5">
          <w:pPr>
            <w:pStyle w:val="Header"/>
            <w:rPr>
              <w:sz w:val="18"/>
            </w:rPr>
          </w:pPr>
          <w:r>
            <w:rPr>
              <w:sz w:val="18"/>
            </w:rPr>
            <w:fldChar w:fldCharType="begin"/>
          </w:r>
          <w:r>
            <w:rPr>
              <w:sz w:val="18"/>
            </w:rPr>
            <w:instrText xml:space="preserve"> KEYWORDS  \* MER</w:instrText>
          </w:r>
          <w:r>
            <w:rPr>
              <w:sz w:val="18"/>
            </w:rPr>
            <w:instrText xml:space="preserve">GEFORMAT </w:instrText>
          </w:r>
          <w:r>
            <w:rPr>
              <w:sz w:val="18"/>
            </w:rPr>
            <w:fldChar w:fldCharType="separate"/>
          </w:r>
          <w:r w:rsidR="00CC0CF5">
            <w:rPr>
              <w:sz w:val="18"/>
            </w:rPr>
            <w:t>Worker</w:t>
          </w:r>
          <w:r>
            <w:rPr>
              <w:sz w:val="18"/>
            </w:rPr>
            <w:t>-MS-SR</w:t>
          </w:r>
          <w:r>
            <w:rPr>
              <w:sz w:val="18"/>
            </w:rPr>
            <w:fldChar w:fldCharType="end"/>
          </w:r>
          <w:r>
            <w:rPr>
              <w:sz w:val="18"/>
            </w:rPr>
            <w:t xml:space="preserve"> </w:t>
          </w:r>
        </w:p>
      </w:tc>
      <w:tc>
        <w:tcPr>
          <w:tcW w:w="2880" w:type="dxa"/>
        </w:tcPr>
        <w:p w14:paraId="432D60A5" w14:textId="77777777" w:rsidR="00000000" w:rsidRDefault="00185C9A">
          <w:pPr>
            <w:pStyle w:val="Header"/>
            <w:jc w:val="right"/>
            <w:rPr>
              <w:sz w:val="18"/>
            </w:rPr>
          </w:pPr>
        </w:p>
      </w:tc>
    </w:tr>
    <w:tr w:rsidR="00000000" w14:paraId="2A806154" w14:textId="77777777">
      <w:tblPrEx>
        <w:tblCellMar>
          <w:top w:w="0" w:type="dxa"/>
          <w:bottom w:w="0" w:type="dxa"/>
        </w:tblCellMar>
      </w:tblPrEx>
      <w:trPr>
        <w:cantSplit/>
      </w:trPr>
      <w:tc>
        <w:tcPr>
          <w:tcW w:w="6210" w:type="dxa"/>
        </w:tcPr>
        <w:p w14:paraId="6968B9BB" w14:textId="75873EE7" w:rsidR="00000000" w:rsidRDefault="00CC0CF5" w:rsidP="00CC0CF5">
          <w:pPr>
            <w:pStyle w:val="Header"/>
            <w:rPr>
              <w:sz w:val="18"/>
            </w:rPr>
          </w:pPr>
          <w:r>
            <w:rPr>
              <w:sz w:val="18"/>
            </w:rPr>
            <w:t>V1.0</w:t>
          </w:r>
        </w:p>
      </w:tc>
      <w:tc>
        <w:tcPr>
          <w:tcW w:w="2880" w:type="dxa"/>
        </w:tcPr>
        <w:p w14:paraId="71AA3A02" w14:textId="77777777" w:rsidR="00000000" w:rsidRDefault="00185C9A">
          <w:pPr>
            <w:pStyle w:val="Header"/>
            <w:jc w:val="right"/>
            <w:rPr>
              <w:sz w:val="18"/>
            </w:rPr>
          </w:pPr>
        </w:p>
      </w:tc>
    </w:tr>
  </w:tbl>
  <w:p w14:paraId="1A229E12" w14:textId="77777777" w:rsidR="00000000" w:rsidRDefault="00185C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9090"/>
    </w:tblGrid>
    <w:tr w:rsidR="00000000" w14:paraId="4421F569" w14:textId="77777777">
      <w:tblPrEx>
        <w:tblCellMar>
          <w:top w:w="0" w:type="dxa"/>
          <w:bottom w:w="0" w:type="dxa"/>
        </w:tblCellMar>
      </w:tblPrEx>
      <w:trPr>
        <w:cantSplit/>
      </w:trPr>
      <w:tc>
        <w:tcPr>
          <w:tcW w:w="9090" w:type="dxa"/>
        </w:tcPr>
        <w:p w14:paraId="0317D3B8" w14:textId="77777777" w:rsidR="00000000" w:rsidRDefault="008F39F9">
          <w:pPr>
            <w:pStyle w:val="Header"/>
            <w:jc w:val="right"/>
          </w:pPr>
          <w:r>
            <w:rPr>
              <w:noProof/>
              <w:lang w:val="en-US"/>
            </w:rPr>
            <w:drawing>
              <wp:inline distT="0" distB="0" distL="0" distR="0" wp14:anchorId="1FE982EA" wp14:editId="5C5003A7">
                <wp:extent cx="1952625"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1228725"/>
                        </a:xfrm>
                        <a:prstGeom prst="rect">
                          <a:avLst/>
                        </a:prstGeom>
                        <a:noFill/>
                        <a:ln>
                          <a:noFill/>
                        </a:ln>
                      </pic:spPr>
                    </pic:pic>
                  </a:graphicData>
                </a:graphic>
              </wp:inline>
            </w:drawing>
          </w:r>
        </w:p>
      </w:tc>
    </w:tr>
  </w:tbl>
  <w:p w14:paraId="65D0A67E" w14:textId="77777777" w:rsidR="00000000" w:rsidRDefault="00185C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000000" w14:paraId="3137030D" w14:textId="77777777">
      <w:tblPrEx>
        <w:tblCellMar>
          <w:top w:w="0" w:type="dxa"/>
          <w:bottom w:w="0" w:type="dxa"/>
        </w:tblCellMar>
      </w:tblPrEx>
      <w:trPr>
        <w:cantSplit/>
      </w:trPr>
      <w:tc>
        <w:tcPr>
          <w:tcW w:w="4156" w:type="dxa"/>
        </w:tcPr>
        <w:p w14:paraId="7A714A0F" w14:textId="77777777" w:rsidR="00000000" w:rsidRDefault="00185C9A">
          <w:pPr>
            <w:pStyle w:val="Header"/>
            <w:tabs>
              <w:tab w:val="clear" w:pos="8640"/>
              <w:tab w:val="right" w:pos="9106"/>
            </w:tabs>
          </w:pPr>
          <w:r>
            <w:fldChar w:fldCharType="begin"/>
          </w:r>
          <w:r>
            <w:instrText xml:space="preserve">subject  \* Mergeformat </w:instrText>
          </w:r>
          <w:r>
            <w:fldChar w:fldCharType="end"/>
          </w:r>
        </w:p>
      </w:tc>
      <w:tc>
        <w:tcPr>
          <w:tcW w:w="5058" w:type="dxa"/>
        </w:tcPr>
        <w:p w14:paraId="67332C4A" w14:textId="77777777" w:rsidR="00000000" w:rsidRDefault="00185C9A">
          <w:pPr>
            <w:pStyle w:val="Header"/>
            <w:jc w:val="right"/>
          </w:pPr>
        </w:p>
      </w:tc>
    </w:tr>
    <w:tr w:rsidR="00000000" w14:paraId="5480BFA3" w14:textId="77777777">
      <w:tblPrEx>
        <w:tblCellMar>
          <w:top w:w="0" w:type="dxa"/>
          <w:bottom w:w="0" w:type="dxa"/>
        </w:tblCellMar>
      </w:tblPrEx>
      <w:trPr>
        <w:cantSplit/>
      </w:trPr>
      <w:tc>
        <w:tcPr>
          <w:tcW w:w="4156" w:type="dxa"/>
        </w:tcPr>
        <w:p w14:paraId="267CE057" w14:textId="77777777" w:rsidR="00000000" w:rsidRDefault="00185C9A">
          <w:r>
            <w:fldChar w:fldCharType="begin"/>
          </w:r>
          <w:r>
            <w:instrText xml:space="preserve">title  \* Mergeformat </w:instrText>
          </w:r>
          <w:r>
            <w:fldChar w:fldCharType="separate"/>
          </w:r>
          <w:r>
            <w:t>System Requirement</w:t>
          </w:r>
          <w:r>
            <w:fldChar w:fldCharType="end"/>
          </w:r>
        </w:p>
      </w:tc>
      <w:tc>
        <w:tcPr>
          <w:tcW w:w="5058" w:type="dxa"/>
        </w:tcPr>
        <w:p w14:paraId="1FB7428C" w14:textId="77777777" w:rsidR="00000000" w:rsidRDefault="00185C9A">
          <w:pPr>
            <w:jc w:val="right"/>
          </w:pPr>
          <w:r>
            <w:t>MDC/QMS/PROC/430</w:t>
          </w:r>
        </w:p>
      </w:tc>
    </w:tr>
  </w:tbl>
  <w:p w14:paraId="6A44B4B1" w14:textId="77777777" w:rsidR="00000000" w:rsidRDefault="00185C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9DC536A"/>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decimal"/>
      <w:lvlText w:val="/%5"/>
      <w:legacy w:legacy="1" w:legacySpace="0" w:legacyIndent="576"/>
      <w:lvlJc w:val="left"/>
    </w:lvl>
    <w:lvl w:ilvl="5">
      <w:start w:val="1"/>
      <w:numFmt w:val="lowerLetter"/>
      <w:lvlText w:val="%6."/>
      <w:legacy w:legacy="1" w:legacySpace="0" w:legacyIndent="0"/>
      <w:lvlJc w:val="left"/>
    </w:lvl>
    <w:lvl w:ilvl="6">
      <w:start w:val="1"/>
      <w:numFmt w:val="none"/>
      <w:lvlText w:val=""/>
      <w:legacy w:legacy="1" w:legacySpace="0" w:legacyIndent="0"/>
      <w:lvlJc w:val="left"/>
      <w:rPr>
        <w:rFonts w:ascii="Wingdings" w:hAnsi="Wingdings" w:hint="default"/>
      </w:rPr>
    </w:lvl>
    <w:lvl w:ilvl="7">
      <w:start w:val="1"/>
      <w:numFmt w:val="lowerRoman"/>
      <w:pStyle w:val="Heading8"/>
      <w:lvlText w:val="%8)"/>
      <w:legacy w:legacy="1" w:legacySpace="173" w:legacyIndent="0"/>
      <w:lvlJc w:val="right"/>
    </w:lvl>
    <w:lvl w:ilvl="8">
      <w:start w:val="1"/>
      <w:numFmt w:val="none"/>
      <w:pStyle w:val="Heading9"/>
      <w:lvlText w:val=""/>
      <w:legacy w:legacy="1" w:legacySpace="173" w:legacyIndent="0"/>
      <w:lvlJc w:val="right"/>
      <w:rPr>
        <w:rFonts w:ascii="Wingdings" w:hAnsi="Wingdings" w:hint="default"/>
      </w:rPr>
    </w:lvl>
  </w:abstractNum>
  <w:abstractNum w:abstractNumId="1">
    <w:nsid w:val="01B77C58"/>
    <w:multiLevelType w:val="singleLevel"/>
    <w:tmpl w:val="1DA839B2"/>
    <w:lvl w:ilvl="0">
      <w:start w:val="1"/>
      <w:numFmt w:val="lowerLetter"/>
      <w:pStyle w:val="Heading6"/>
      <w:lvlText w:val="%1."/>
      <w:lvlJc w:val="left"/>
      <w:pPr>
        <w:tabs>
          <w:tab w:val="num" w:pos="1151"/>
        </w:tabs>
        <w:ind w:left="1151" w:hanging="431"/>
      </w:pPr>
    </w:lvl>
  </w:abstractNum>
  <w:abstractNum w:abstractNumId="2">
    <w:nsid w:val="1C5A6F08"/>
    <w:multiLevelType w:val="singleLevel"/>
    <w:tmpl w:val="7C5C7138"/>
    <w:lvl w:ilvl="0">
      <w:start w:val="1"/>
      <w:numFmt w:val="lowerRoman"/>
      <w:pStyle w:val="Preface8"/>
      <w:lvlText w:val="%1"/>
      <w:lvlJc w:val="left"/>
      <w:pPr>
        <w:tabs>
          <w:tab w:val="num" w:pos="1871"/>
        </w:tabs>
        <w:ind w:left="1588" w:hanging="437"/>
      </w:pPr>
    </w:lvl>
  </w:abstractNum>
  <w:abstractNum w:abstractNumId="3">
    <w:nsid w:val="411D40E3"/>
    <w:multiLevelType w:val="multilevel"/>
    <w:tmpl w:val="C5586196"/>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nsid w:val="4902115A"/>
    <w:multiLevelType w:val="singleLevel"/>
    <w:tmpl w:val="4BFC86D8"/>
    <w:lvl w:ilvl="0">
      <w:start w:val="1"/>
      <w:numFmt w:val="bullet"/>
      <w:pStyle w:val="Preface7"/>
      <w:lvlText w:val=""/>
      <w:lvlJc w:val="left"/>
      <w:pPr>
        <w:tabs>
          <w:tab w:val="num" w:pos="1151"/>
        </w:tabs>
        <w:ind w:left="1151" w:hanging="431"/>
      </w:pPr>
      <w:rPr>
        <w:rFonts w:ascii="Wingdings" w:hAnsi="Wingdings" w:hint="default"/>
      </w:rPr>
    </w:lvl>
  </w:abstractNum>
  <w:abstractNum w:abstractNumId="5">
    <w:nsid w:val="63F16D7B"/>
    <w:multiLevelType w:val="singleLevel"/>
    <w:tmpl w:val="7ABC0F82"/>
    <w:lvl w:ilvl="0">
      <w:start w:val="1"/>
      <w:numFmt w:val="decimal"/>
      <w:pStyle w:val="Preface5"/>
      <w:lvlText w:val="#%1"/>
      <w:lvlJc w:val="left"/>
      <w:pPr>
        <w:tabs>
          <w:tab w:val="num" w:pos="720"/>
        </w:tabs>
        <w:ind w:left="720" w:hanging="720"/>
      </w:pPr>
    </w:lvl>
  </w:abstractNum>
  <w:num w:numId="1">
    <w:abstractNumId w:val="0"/>
  </w:num>
  <w:num w:numId="2">
    <w:abstractNumId w:val="3"/>
  </w:num>
  <w:num w:numId="3">
    <w:abstractNumId w:val="1"/>
  </w:num>
  <w:num w:numId="4">
    <w:abstractNumId w:val="4"/>
  </w:num>
  <w:num w:numId="5">
    <w:abstractNumId w:val="2"/>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5"/>
    <w:lvlOverride w:ilvl="0">
      <w:startOverride w:val="1"/>
    </w:lvlOverride>
  </w:num>
  <w:num w:numId="43">
    <w:abstractNumId w:val="5"/>
    <w:lvlOverride w:ilvl="0">
      <w:startOverride w:val="1"/>
    </w:lvlOverride>
  </w:num>
  <w:num w:numId="44">
    <w:abstractNumId w:val="5"/>
    <w:lvlOverride w:ilvl="0">
      <w:startOverride w:val="1"/>
    </w:lvlOverride>
  </w:num>
  <w:num w:numId="45">
    <w:abstractNumId w:val="5"/>
    <w:lvlOverride w:ilvl="0">
      <w:startOverride w:val="1"/>
    </w:lvlOverride>
  </w:num>
  <w:num w:numId="46">
    <w:abstractNumId w:val="5"/>
    <w:lvlOverride w:ilvl="0">
      <w:startOverride w:val="1"/>
    </w:lvlOverride>
  </w:num>
  <w:num w:numId="47">
    <w:abstractNumId w:val="5"/>
    <w:lvlOverride w:ilvl="0">
      <w:startOverride w:val="1"/>
    </w:lvlOverride>
  </w:num>
  <w:num w:numId="48">
    <w:abstractNumId w:val="5"/>
    <w:lvlOverride w:ilvl="0">
      <w:startOverride w:val="1"/>
    </w:lvlOverride>
  </w:num>
  <w:num w:numId="49">
    <w:abstractNumId w:val="5"/>
    <w:lvlOverride w:ilvl="0">
      <w:startOverride w:val="1"/>
    </w:lvlOverride>
  </w:num>
  <w:num w:numId="50">
    <w:abstractNumId w:val="5"/>
    <w:lvlOverride w:ilvl="0">
      <w:startOverride w:val="1"/>
    </w:lvlOverride>
  </w:num>
  <w:num w:numId="51">
    <w:abstractNumId w:val="5"/>
    <w:lvlOverride w:ilvl="0">
      <w:startOverride w:val="1"/>
    </w:lvlOverride>
  </w:num>
  <w:num w:numId="52">
    <w:abstractNumId w:val="5"/>
    <w:lvlOverride w:ilvl="0">
      <w:startOverride w:val="1"/>
    </w:lvlOverride>
  </w:num>
  <w:num w:numId="53">
    <w:abstractNumId w:val="5"/>
    <w:lvlOverride w:ilvl="0">
      <w:startOverride w:val="1"/>
    </w:lvlOverride>
  </w:num>
  <w:num w:numId="54">
    <w:abstractNumId w:val="5"/>
    <w:lvlOverride w:ilvl="0">
      <w:startOverride w:val="1"/>
    </w:lvlOverride>
  </w:num>
  <w:num w:numId="55">
    <w:abstractNumId w:val="5"/>
    <w:lvlOverride w:ilvl="0">
      <w:startOverride w:val="1"/>
    </w:lvlOverride>
  </w:num>
  <w:num w:numId="56">
    <w:abstractNumId w:val="5"/>
    <w:lvlOverride w:ilvl="0">
      <w:startOverride w:val="1"/>
    </w:lvlOverride>
  </w:num>
  <w:num w:numId="57">
    <w:abstractNumId w:val="5"/>
    <w:lvlOverride w:ilvl="0">
      <w:startOverride w:val="1"/>
    </w:lvlOverride>
  </w:num>
  <w:num w:numId="58">
    <w:abstractNumId w:val="5"/>
    <w:lvlOverride w:ilvl="0">
      <w:startOverride w:val="1"/>
    </w:lvlOverride>
  </w:num>
  <w:num w:numId="59">
    <w:abstractNumId w:val="5"/>
    <w:lvlOverride w:ilvl="0">
      <w:startOverride w:val="1"/>
    </w:lvlOverride>
  </w:num>
  <w:num w:numId="60">
    <w:abstractNumId w:val="5"/>
    <w:lvlOverride w:ilvl="0">
      <w:startOverride w:val="1"/>
    </w:lvlOverride>
  </w:num>
  <w:num w:numId="61">
    <w:abstractNumId w:val="5"/>
    <w:lvlOverride w:ilvl="0">
      <w:startOverride w:val="1"/>
    </w:lvlOverride>
  </w:num>
  <w:num w:numId="62">
    <w:abstractNumId w:val="5"/>
    <w:lvlOverride w:ilvl="0">
      <w:startOverride w:val="1"/>
    </w:lvlOverride>
  </w:num>
  <w:num w:numId="63">
    <w:abstractNumId w:val="5"/>
    <w:lvlOverride w:ilvl="0">
      <w:startOverride w:val="1"/>
    </w:lvlOverride>
  </w:num>
  <w:num w:numId="64">
    <w:abstractNumId w:val="5"/>
    <w:lvlOverride w:ilvl="0">
      <w:startOverride w:val="1"/>
    </w:lvlOverride>
  </w:num>
  <w:num w:numId="65">
    <w:abstractNumId w:val="5"/>
    <w:lvlOverride w:ilvl="0">
      <w:startOverride w:val="1"/>
    </w:lvlOverride>
  </w:num>
  <w:num w:numId="66">
    <w:abstractNumId w:val="5"/>
    <w:lvlOverride w:ilvl="0">
      <w:startOverride w:val="1"/>
    </w:lvlOverride>
  </w:num>
  <w:num w:numId="67">
    <w:abstractNumId w:val="5"/>
    <w:lvlOverride w:ilvl="0">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E2"/>
    <w:rsid w:val="00185C9A"/>
    <w:rsid w:val="00306C30"/>
    <w:rsid w:val="003C7DEC"/>
    <w:rsid w:val="00723CE2"/>
    <w:rsid w:val="007255ED"/>
    <w:rsid w:val="008F39F9"/>
    <w:rsid w:val="00BF6683"/>
    <w:rsid w:val="00CC0CF5"/>
    <w:rsid w:val="00EB0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D90D6"/>
  <w15:chartTrackingRefBased/>
  <w15:docId w15:val="{5BDF7881-E23E-4B74-A4D0-24DF9206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qFormat/>
    <w:pPr>
      <w:keepNext/>
      <w:pageBreakBefore/>
      <w:numPr>
        <w:numId w:val="2"/>
      </w:numPr>
      <w:tabs>
        <w:tab w:val="left" w:pos="1440"/>
      </w:tabs>
      <w:spacing w:before="280" w:after="160"/>
      <w:outlineLvl w:val="0"/>
    </w:pPr>
    <w:rPr>
      <w:rFonts w:ascii="Arial" w:hAnsi="Arial" w:cs="Arial"/>
      <w:b/>
      <w:bCs/>
      <w:caps/>
      <w:sz w:val="28"/>
      <w:szCs w:val="28"/>
      <w:lang w:val="en-GB"/>
    </w:rPr>
  </w:style>
  <w:style w:type="paragraph" w:styleId="Heading2">
    <w:name w:val="heading 2"/>
    <w:basedOn w:val="Heading1"/>
    <w:next w:val="Heading5"/>
    <w:qFormat/>
    <w:pPr>
      <w:pageBreakBefore w:val="0"/>
      <w:numPr>
        <w:ilvl w:val="1"/>
      </w:numPr>
      <w:tabs>
        <w:tab w:val="clear" w:pos="1440"/>
      </w:tabs>
      <w:outlineLvl w:val="1"/>
    </w:pPr>
    <w:rPr>
      <w:sz w:val="24"/>
      <w:szCs w:val="24"/>
    </w:rPr>
  </w:style>
  <w:style w:type="paragraph" w:styleId="Heading3">
    <w:name w:val="heading 3"/>
    <w:basedOn w:val="Normal"/>
    <w:next w:val="Heading5"/>
    <w:qFormat/>
    <w:pPr>
      <w:keepNext/>
      <w:numPr>
        <w:ilvl w:val="2"/>
        <w:numId w:val="2"/>
      </w:numPr>
      <w:spacing w:before="280"/>
      <w:outlineLvl w:val="2"/>
    </w:pPr>
    <w:rPr>
      <w:rFonts w:ascii="Arial" w:hAnsi="Arial" w:cs="Arial"/>
      <w:b/>
      <w:bCs/>
      <w:sz w:val="24"/>
      <w:szCs w:val="24"/>
      <w:lang w:val="en-GB"/>
    </w:rPr>
  </w:style>
  <w:style w:type="paragraph" w:styleId="Heading4">
    <w:name w:val="heading 4"/>
    <w:basedOn w:val="Normal"/>
    <w:next w:val="Heading5"/>
    <w:qFormat/>
    <w:pPr>
      <w:keepNext/>
      <w:numPr>
        <w:ilvl w:val="3"/>
        <w:numId w:val="2"/>
      </w:numPr>
      <w:spacing w:before="280"/>
      <w:outlineLvl w:val="3"/>
    </w:pPr>
    <w:rPr>
      <w:rFonts w:ascii="Arial" w:hAnsi="Arial" w:cs="Arial"/>
      <w:sz w:val="24"/>
      <w:szCs w:val="24"/>
      <w:lang w:val="en-GB"/>
    </w:rPr>
  </w:style>
  <w:style w:type="paragraph" w:styleId="Heading5">
    <w:name w:val="heading 5"/>
    <w:basedOn w:val="Normal"/>
    <w:qFormat/>
    <w:pPr>
      <w:keepLines/>
      <w:numPr>
        <w:ilvl w:val="4"/>
        <w:numId w:val="2"/>
      </w:numPr>
      <w:suppressLineNumbers/>
      <w:spacing w:before="160"/>
      <w:jc w:val="both"/>
      <w:outlineLvl w:val="4"/>
    </w:pPr>
    <w:rPr>
      <w:sz w:val="24"/>
      <w:szCs w:val="24"/>
      <w:lang w:val="en-GB"/>
    </w:rPr>
  </w:style>
  <w:style w:type="paragraph" w:styleId="Heading6">
    <w:name w:val="heading 6"/>
    <w:basedOn w:val="Normal"/>
    <w:qFormat/>
    <w:pPr>
      <w:keepLines/>
      <w:numPr>
        <w:numId w:val="3"/>
      </w:numPr>
      <w:suppressLineNumbers/>
      <w:spacing w:before="120"/>
      <w:jc w:val="both"/>
      <w:outlineLvl w:val="5"/>
    </w:pPr>
    <w:rPr>
      <w:sz w:val="24"/>
      <w:szCs w:val="24"/>
      <w:lang w:val="en-GB"/>
    </w:rPr>
  </w:style>
  <w:style w:type="paragraph" w:styleId="Heading7">
    <w:name w:val="heading 7"/>
    <w:basedOn w:val="Heading6"/>
    <w:qFormat/>
    <w:pPr>
      <w:numPr>
        <w:ilvl w:val="6"/>
        <w:numId w:val="2"/>
      </w:numPr>
      <w:outlineLvl w:val="6"/>
    </w:pPr>
  </w:style>
  <w:style w:type="paragraph" w:styleId="Heading8">
    <w:name w:val="heading 8"/>
    <w:basedOn w:val="Normal"/>
    <w:qFormat/>
    <w:pPr>
      <w:keepLines/>
      <w:numPr>
        <w:ilvl w:val="7"/>
        <w:numId w:val="1"/>
      </w:numPr>
      <w:suppressLineNumbers/>
      <w:spacing w:before="120"/>
      <w:jc w:val="both"/>
      <w:outlineLvl w:val="7"/>
    </w:pPr>
    <w:rPr>
      <w:sz w:val="24"/>
      <w:szCs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szCs w:val="24"/>
      <w:lang w:val="en-GB"/>
    </w:rPr>
  </w:style>
  <w:style w:type="paragraph" w:styleId="TOC8">
    <w:name w:val="toc 8"/>
    <w:basedOn w:val="Normal"/>
    <w:semiHidden/>
    <w:pPr>
      <w:tabs>
        <w:tab w:val="right" w:leader="dot" w:pos="9027"/>
      </w:tabs>
      <w:ind w:left="2520"/>
    </w:pPr>
    <w:rPr>
      <w:sz w:val="24"/>
      <w:szCs w:val="24"/>
      <w:lang w:val="en-GB"/>
    </w:rPr>
  </w:style>
  <w:style w:type="paragraph" w:styleId="TOC7">
    <w:name w:val="toc 7"/>
    <w:basedOn w:val="Normal"/>
    <w:semiHidden/>
    <w:pPr>
      <w:tabs>
        <w:tab w:val="right" w:leader="dot" w:pos="9027"/>
      </w:tabs>
      <w:ind w:left="2160"/>
    </w:pPr>
    <w:rPr>
      <w:sz w:val="24"/>
      <w:szCs w:val="24"/>
      <w:lang w:val="en-GB"/>
    </w:rPr>
  </w:style>
  <w:style w:type="paragraph" w:styleId="TOC6">
    <w:name w:val="toc 6"/>
    <w:basedOn w:val="Normal"/>
    <w:semiHidden/>
    <w:pPr>
      <w:tabs>
        <w:tab w:val="right" w:leader="dot" w:pos="9027"/>
      </w:tabs>
      <w:ind w:left="1800"/>
    </w:pPr>
    <w:rPr>
      <w:sz w:val="24"/>
      <w:szCs w:val="24"/>
      <w:lang w:val="en-GB"/>
    </w:rPr>
  </w:style>
  <w:style w:type="paragraph" w:styleId="TOC5">
    <w:name w:val="toc 5"/>
    <w:basedOn w:val="Normal"/>
    <w:semiHidden/>
    <w:pPr>
      <w:tabs>
        <w:tab w:val="right" w:leader="dot" w:pos="9027"/>
      </w:tabs>
      <w:ind w:left="1440"/>
    </w:pPr>
    <w:rPr>
      <w:sz w:val="24"/>
      <w:szCs w:val="24"/>
      <w:lang w:val="en-GB"/>
    </w:rPr>
  </w:style>
  <w:style w:type="paragraph" w:styleId="TOC4">
    <w:name w:val="toc 4"/>
    <w:basedOn w:val="Normal"/>
    <w:semiHidden/>
    <w:pPr>
      <w:tabs>
        <w:tab w:val="right" w:leader="dot" w:pos="9027"/>
      </w:tabs>
      <w:ind w:left="1080"/>
    </w:pPr>
    <w:rPr>
      <w:sz w:val="24"/>
      <w:szCs w:val="24"/>
      <w:lang w:val="en-GB"/>
    </w:rPr>
  </w:style>
  <w:style w:type="paragraph" w:styleId="TOC3">
    <w:name w:val="toc 3"/>
    <w:basedOn w:val="Normal"/>
    <w:semiHidden/>
    <w:pPr>
      <w:tabs>
        <w:tab w:val="right" w:leader="dot" w:pos="9027"/>
      </w:tabs>
      <w:ind w:left="357"/>
    </w:pPr>
    <w:rPr>
      <w:b/>
      <w:bCs/>
      <w:sz w:val="24"/>
      <w:szCs w:val="24"/>
      <w:lang w:val="en-GB"/>
    </w:rPr>
  </w:style>
  <w:style w:type="paragraph" w:styleId="TOC2">
    <w:name w:val="toc 2"/>
    <w:basedOn w:val="Normal"/>
    <w:semiHidden/>
    <w:pPr>
      <w:tabs>
        <w:tab w:val="right" w:leader="dot" w:pos="9027"/>
      </w:tabs>
      <w:ind w:left="1077" w:hanging="720"/>
    </w:pPr>
    <w:rPr>
      <w:b/>
      <w:bCs/>
      <w:sz w:val="24"/>
      <w:szCs w:val="24"/>
      <w:lang w:val="en-GB"/>
    </w:rPr>
  </w:style>
  <w:style w:type="paragraph" w:styleId="TOC1">
    <w:name w:val="toc 1"/>
    <w:basedOn w:val="Normal"/>
    <w:semiHidden/>
    <w:pPr>
      <w:keepNext/>
      <w:tabs>
        <w:tab w:val="right" w:leader="dot" w:pos="9027"/>
      </w:tabs>
      <w:spacing w:before="120" w:after="60"/>
      <w:ind w:left="720" w:hanging="720"/>
    </w:pPr>
    <w:rPr>
      <w:b/>
      <w:bCs/>
      <w:caps/>
      <w:sz w:val="24"/>
      <w:szCs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bCs/>
      <w:i/>
      <w:iCs/>
    </w:rPr>
  </w:style>
  <w:style w:type="paragraph" w:styleId="Header">
    <w:name w:val="header"/>
    <w:basedOn w:val="Normal"/>
    <w:semiHidden/>
    <w:pPr>
      <w:keepLines/>
      <w:tabs>
        <w:tab w:val="center" w:pos="4320"/>
        <w:tab w:val="right" w:pos="8640"/>
      </w:tabs>
    </w:pPr>
    <w:rPr>
      <w:sz w:val="24"/>
      <w:szCs w:val="24"/>
      <w:lang w:val="en-GB"/>
    </w:rPr>
  </w:style>
  <w:style w:type="paragraph" w:styleId="Footer">
    <w:name w:val="footer"/>
    <w:basedOn w:val="Normal"/>
    <w:semiHidden/>
    <w:pPr>
      <w:keepLines/>
      <w:tabs>
        <w:tab w:val="center" w:pos="4320"/>
        <w:tab w:val="right" w:pos="8640"/>
      </w:tabs>
    </w:pPr>
    <w:rPr>
      <w:sz w:val="24"/>
      <w:szCs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bCs/>
      <w:sz w:val="24"/>
      <w:szCs w:val="24"/>
    </w:rPr>
  </w:style>
  <w:style w:type="paragraph" w:customStyle="1" w:styleId="FirstPara">
    <w:name w:val="FirstPara"/>
    <w:basedOn w:val="Normal"/>
    <w:pPr>
      <w:widowControl w:val="0"/>
      <w:spacing w:line="240" w:lineRule="atLeast"/>
      <w:jc w:val="both"/>
    </w:pPr>
    <w:rPr>
      <w:sz w:val="24"/>
      <w:szCs w:val="24"/>
    </w:rPr>
  </w:style>
  <w:style w:type="paragraph" w:customStyle="1" w:styleId="Heading5a">
    <w:name w:val="Heading 5a"/>
    <w:basedOn w:val="Heading5"/>
    <w:pPr>
      <w:ind w:firstLine="0"/>
      <w:outlineLvl w:val="9"/>
    </w:pPr>
  </w:style>
  <w:style w:type="paragraph" w:customStyle="1" w:styleId="Heading6a">
    <w:name w:val="Heading 6a"/>
    <w:basedOn w:val="Heading6"/>
    <w:pPr>
      <w:numPr>
        <w:numId w:val="0"/>
      </w:numPr>
      <w:ind w:left="1152" w:hanging="432"/>
      <w:outlineLvl w:val="9"/>
    </w:pPr>
  </w:style>
  <w:style w:type="paragraph" w:customStyle="1" w:styleId="w2base3">
    <w:name w:val="w2 base3"/>
    <w:pPr>
      <w:keepLines/>
      <w:jc w:val="both"/>
    </w:pPr>
    <w:rPr>
      <w:sz w:val="24"/>
      <w:szCs w:val="24"/>
      <w:lang w:val="en-GB"/>
    </w:rPr>
  </w:style>
  <w:style w:type="paragraph" w:styleId="BodyText2">
    <w:name w:val="Body Text 2"/>
    <w:basedOn w:val="Normal"/>
    <w:semiHidden/>
    <w:rPr>
      <w:sz w:val="24"/>
      <w:szCs w:val="24"/>
    </w:rPr>
  </w:style>
  <w:style w:type="paragraph" w:styleId="BodyTextIndent">
    <w:name w:val="Body Text Indent"/>
    <w:basedOn w:val="Normal"/>
    <w:semiHidden/>
    <w:pPr>
      <w:ind w:left="1560"/>
    </w:pPr>
    <w:rPr>
      <w:sz w:val="24"/>
      <w:szCs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ind w:left="720" w:hanging="720"/>
    </w:pPr>
  </w:style>
  <w:style w:type="paragraph" w:styleId="DocumentMap">
    <w:name w:val="Document Map"/>
    <w:basedOn w:val="Normal"/>
    <w:semiHidden/>
    <w:pPr>
      <w:shd w:val="clear" w:color="auto" w:fill="000080"/>
    </w:pPr>
    <w:rPr>
      <w:rFonts w:ascii="Tahoma" w:hAnsi="Tahoma" w:cs="Tahoma"/>
    </w:rPr>
  </w:style>
  <w:style w:type="paragraph" w:customStyle="1" w:styleId="App1">
    <w:name w:val="App1"/>
    <w:next w:val="Heading5"/>
    <w:pPr>
      <w:keepNext/>
      <w:pageBreakBefore/>
      <w:spacing w:before="280" w:after="160"/>
    </w:pPr>
    <w:rPr>
      <w:rFonts w:ascii="Arial" w:hAnsi="Arial" w:cs="Arial"/>
      <w:b/>
      <w:bCs/>
      <w:caps/>
      <w:sz w:val="28"/>
      <w:szCs w:val="28"/>
      <w:lang w:val="en-GB"/>
    </w:rPr>
  </w:style>
  <w:style w:type="paragraph" w:customStyle="1" w:styleId="App2">
    <w:name w:val="App2"/>
    <w:basedOn w:val="App1"/>
    <w:pPr>
      <w:pageBreakBefore w:val="0"/>
    </w:pPr>
    <w:rPr>
      <w:caps w:val="0"/>
      <w:sz w:val="24"/>
      <w:szCs w:val="24"/>
    </w:rPr>
  </w:style>
  <w:style w:type="paragraph" w:customStyle="1" w:styleId="App3">
    <w:name w:val="App3"/>
    <w:basedOn w:val="App2"/>
  </w:style>
  <w:style w:type="paragraph" w:customStyle="1" w:styleId="App4">
    <w:name w:val="App4"/>
    <w:basedOn w:val="App3"/>
    <w:rPr>
      <w:b w:val="0"/>
      <w:bCs w:val="0"/>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HeadingTOC">
    <w:name w:val="Heading TOC"/>
    <w:basedOn w:val="Normal"/>
    <w:pPr>
      <w:pageBreakBefore/>
      <w:spacing w:before="240" w:after="720"/>
      <w:jc w:val="center"/>
    </w:pPr>
    <w:rPr>
      <w:rFonts w:ascii="Arial" w:hAnsi="Arial" w:cs="Arial"/>
      <w:b/>
      <w:bCs/>
      <w:sz w:val="28"/>
      <w:szCs w:val="28"/>
    </w:rPr>
  </w:style>
  <w:style w:type="paragraph" w:customStyle="1" w:styleId="Preface1">
    <w:name w:val="Preface 1"/>
    <w:pPr>
      <w:keepNext/>
    </w:pPr>
    <w:rPr>
      <w:rFonts w:ascii="Arial" w:hAnsi="Arial" w:cs="Arial"/>
      <w:b/>
      <w:bCs/>
      <w:caps/>
      <w:sz w:val="28"/>
      <w:szCs w:val="28"/>
      <w:lang w:val="en-GB"/>
    </w:rPr>
  </w:style>
  <w:style w:type="paragraph" w:customStyle="1" w:styleId="Preface2">
    <w:name w:val="Preface 2"/>
    <w:basedOn w:val="Preface1"/>
    <w:pPr>
      <w:spacing w:before="280"/>
      <w:ind w:left="720" w:hanging="720"/>
    </w:pPr>
    <w:rPr>
      <w:sz w:val="24"/>
      <w:szCs w:val="24"/>
    </w:rPr>
  </w:style>
  <w:style w:type="paragraph" w:customStyle="1" w:styleId="Preface3">
    <w:name w:val="Preface 3"/>
    <w:basedOn w:val="Preface2"/>
    <w:pPr>
      <w:spacing w:before="120"/>
    </w:pPr>
    <w:rPr>
      <w:caps w:val="0"/>
    </w:rPr>
  </w:style>
  <w:style w:type="paragraph" w:customStyle="1" w:styleId="Preface5">
    <w:name w:val="Preface 5"/>
    <w:pPr>
      <w:numPr>
        <w:numId w:val="37"/>
      </w:numPr>
      <w:spacing w:before="160"/>
    </w:pPr>
    <w:rPr>
      <w:i/>
      <w:iCs/>
      <w:sz w:val="24"/>
      <w:szCs w:val="24"/>
      <w:lang w:val="en-GB"/>
    </w:rPr>
  </w:style>
  <w:style w:type="paragraph" w:customStyle="1" w:styleId="preface6">
    <w:name w:val="preface 6"/>
    <w:basedOn w:val="Heading6"/>
    <w:pPr>
      <w:numPr>
        <w:ilvl w:val="5"/>
        <w:numId w:val="2"/>
      </w:numPr>
    </w:pPr>
    <w:rPr>
      <w:i/>
      <w:iCs/>
    </w:rPr>
  </w:style>
  <w:style w:type="paragraph" w:customStyle="1" w:styleId="Preface7">
    <w:name w:val="Preface 7"/>
    <w:pPr>
      <w:numPr>
        <w:numId w:val="4"/>
      </w:numPr>
      <w:spacing w:before="120"/>
    </w:pPr>
    <w:rPr>
      <w:i/>
      <w:iCs/>
      <w:noProof/>
      <w:sz w:val="24"/>
      <w:szCs w:val="24"/>
    </w:rPr>
  </w:style>
  <w:style w:type="paragraph" w:customStyle="1" w:styleId="Preface8">
    <w:name w:val="Preface 8"/>
    <w:pPr>
      <w:numPr>
        <w:numId w:val="5"/>
      </w:numPr>
      <w:tabs>
        <w:tab w:val="clear" w:pos="1871"/>
        <w:tab w:val="left" w:pos="1588"/>
      </w:tabs>
    </w:pPr>
    <w:rPr>
      <w:i/>
      <w:iCs/>
      <w:noProof/>
      <w:sz w:val="24"/>
      <w:szCs w:val="24"/>
    </w:rPr>
  </w:style>
  <w:style w:type="paragraph" w:customStyle="1" w:styleId="Preface9">
    <w:name w:val="Preface 9"/>
    <w:basedOn w:val="Preface7"/>
    <w:pPr>
      <w:numPr>
        <w:numId w:val="0"/>
      </w:numPr>
      <w:tabs>
        <w:tab w:val="left" w:pos="1588"/>
      </w:tabs>
      <w:ind w:left="1582" w:hanging="431"/>
    </w:pPr>
  </w:style>
  <w:style w:type="paragraph" w:customStyle="1" w:styleId="Title1">
    <w:name w:val="Title1"/>
    <w:pPr>
      <w:pBdr>
        <w:top w:val="single" w:sz="48" w:space="1" w:color="auto"/>
      </w:pBdr>
      <w:spacing w:before="3360"/>
      <w:jc w:val="right"/>
    </w:pPr>
    <w:rPr>
      <w:rFonts w:ascii="Arial" w:hAnsi="Arial" w:cs="Arial"/>
      <w:b/>
      <w:bCs/>
      <w:i/>
      <w:iCs/>
      <w:sz w:val="36"/>
      <w:szCs w:val="36"/>
      <w:lang w:val="en-GB"/>
    </w:rPr>
  </w:style>
  <w:style w:type="paragraph" w:customStyle="1" w:styleId="Title2">
    <w:name w:val="Title2"/>
    <w:basedOn w:val="Normal"/>
    <w:pPr>
      <w:pBdr>
        <w:top w:val="single" w:sz="48" w:space="1" w:color="auto"/>
      </w:pBdr>
      <w:spacing w:before="360"/>
      <w:jc w:val="right"/>
    </w:pPr>
    <w:rPr>
      <w:rFonts w:ascii="Arial" w:hAnsi="Arial" w:cs="Arial"/>
      <w:b/>
      <w:bCs/>
      <w:i/>
      <w:iCs/>
      <w:sz w:val="36"/>
      <w:szCs w:val="36"/>
    </w:rPr>
  </w:style>
  <w:style w:type="paragraph" w:customStyle="1" w:styleId="Title3">
    <w:name w:val="Title3"/>
    <w:basedOn w:val="Normal"/>
    <w:pPr>
      <w:spacing w:before="840" w:line="480" w:lineRule="atLeast"/>
      <w:jc w:val="right"/>
    </w:pPr>
    <w:rPr>
      <w:rFonts w:ascii="Arial" w:hAnsi="Arial" w:cs="Arial"/>
      <w:b/>
      <w:bCs/>
      <w:i/>
      <w:iCs/>
      <w:sz w:val="52"/>
      <w:szCs w:val="52"/>
    </w:rPr>
  </w:style>
  <w:style w:type="paragraph" w:customStyle="1" w:styleId="Title4">
    <w:name w:val="Title4"/>
    <w:basedOn w:val="Normal"/>
    <w:pPr>
      <w:spacing w:after="1800" w:line="480" w:lineRule="atLeast"/>
      <w:jc w:val="right"/>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OKINGNT\quality\Quality%20Unit\Projects\IDA%20QA%20Framework\Framework%20Level\Procedures\Current\IDA%20QA%20PQ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IDA QA PQP.dot</Template>
  <TotalTime>12</TotalTime>
  <Pages>32</Pages>
  <Words>7171</Words>
  <Characters>40876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System Requirement</vt:lpstr>
    </vt:vector>
  </TitlesOfParts>
  <Manager/>
  <Company/>
  <LinksUpToDate>false</LinksUpToDate>
  <CharactersWithSpaces>47952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dc:title>
  <dc:subject/>
  <dc:creator>John Brinkworth, Bill Waghorn</dc:creator>
  <cp:keywords>IDA-MS-SR</cp:keywords>
  <dc:description/>
  <cp:lastModifiedBy>Ahmed Elemam</cp:lastModifiedBy>
  <cp:revision>6</cp:revision>
  <cp:lastPrinted>2001-01-18T14:52:00Z</cp:lastPrinted>
  <dcterms:created xsi:type="dcterms:W3CDTF">2020-01-17T09:23:00Z</dcterms:created>
  <dcterms:modified xsi:type="dcterms:W3CDTF">2020-01-17T09:35:00Z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Template for IDA Project</vt:lpwstr>
  </property>
  <property fmtid="{D5CDD505-2E9C-101B-9397-08002B2CF9AE}" pid="3" name="Contract">
    <vt:lpwstr>Template for specific development</vt:lpwstr>
  </property>
  <property fmtid="{D5CDD505-2E9C-101B-9397-08002B2CF9AE}" pid="4" name="Contr Id">
    <vt:lpwstr>Contract Id</vt:lpwstr>
  </property>
  <property fmtid="{D5CDD505-2E9C-101B-9397-08002B2CF9AE}" pid="5" name="Proj Id">
    <vt:lpwstr>Project Id</vt:lpwstr>
  </property>
  <property fmtid="{D5CDD505-2E9C-101B-9397-08002B2CF9AE}" pid="6" name="Version">
    <vt:lpwstr>Issue 1</vt:lpwstr>
  </property>
  <property fmtid="{D5CDD505-2E9C-101B-9397-08002B2CF9AE}" pid="7" name="Date">
    <vt:lpwstr>17 January 2001</vt:lpwstr>
  </property>
</Properties>
</file>